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Title:</w:t>
      </w:r>
    </w:p>
    <w:p>
      <w:pPr>
        <w:pStyle w:val="Normal"/>
        <w:rPr/>
      </w:pPr>
      <w:bookmarkStart w:id="0" w:name="_Hlk65852804"/>
      <w:r>
        <w:rPr/>
        <w:t>Predicting spatio-temporal recolonization of reintroduced large herbivore populations and zones of potential human wildlife conflicts: red deer in Corsica</w:t>
      </w:r>
      <w:bookmarkEnd w:id="0"/>
    </w:p>
    <w:p>
      <w:pPr>
        <w:pStyle w:val="Heading1"/>
        <w:rPr/>
      </w:pPr>
      <w:r>
        <w:rPr/>
        <w:t>Running title:</w:t>
      </w:r>
    </w:p>
    <w:p>
      <w:pPr>
        <w:pStyle w:val="Normal"/>
        <w:rPr/>
      </w:pPr>
      <w:r>
        <w:rPr/>
        <w:t>Recolonisation of Corsica by red deer</w:t>
      </w:r>
    </w:p>
    <w:p>
      <w:pPr>
        <w:pStyle w:val="Heading1"/>
        <w:rPr/>
      </w:pPr>
      <w:r>
        <w:rPr/>
        <w:t>Author details:</w:t>
      </w:r>
    </w:p>
    <w:p>
      <w:pPr>
        <w:pStyle w:val="Normal"/>
        <w:rPr/>
      </w:pPr>
      <w:r>
        <w:rPr/>
        <w:t>Connor Lovell</w:t>
      </w:r>
      <w:r>
        <w:rPr>
          <w:vertAlign w:val="superscript"/>
        </w:rPr>
        <w:t>1,2</w:t>
      </w:r>
      <w:r>
        <w:rPr/>
        <w:t>, Jake Williams</w:t>
      </w:r>
      <w:r>
        <w:rPr>
          <w:vertAlign w:val="superscript"/>
        </w:rPr>
        <w:t>1</w:t>
      </w:r>
      <w:r>
        <w:rPr/>
        <w:t>, Stevan Mondolini</w:t>
      </w:r>
      <w:r>
        <w:rPr>
          <w:vertAlign w:val="superscript"/>
        </w:rPr>
        <w:t>3</w:t>
      </w:r>
      <w:r>
        <w:rPr/>
        <w:t>, Nathalie Pettorelli</w:t>
      </w:r>
      <w:r>
        <w:rPr>
          <w:vertAlign w:val="superscript"/>
        </w:rPr>
        <w:t>1</w:t>
      </w:r>
    </w:p>
    <w:p>
      <w:pPr>
        <w:pStyle w:val="Normal"/>
        <w:rPr>
          <w:vertAlign w:val="superscript"/>
        </w:rPr>
      </w:pPr>
      <w:r>
        <w:rPr>
          <w:vertAlign w:val="superscript"/>
        </w:rPr>
      </w:r>
    </w:p>
    <w:p>
      <w:pPr>
        <w:pStyle w:val="Normal"/>
        <w:rPr>
          <w:vertAlign w:val="superscript"/>
        </w:rPr>
      </w:pPr>
      <w:r>
        <w:rPr>
          <w:vertAlign w:val="superscript"/>
        </w:rPr>
        <w:t>1</w:t>
      </w:r>
      <w:r>
        <w:rPr/>
        <w:t>Institute of Zoology, Zoological Society of London, London, NW1 4RY, UK</w:t>
      </w:r>
      <w:r>
        <w:rPr>
          <w:vertAlign w:val="superscript"/>
        </w:rPr>
        <w:t xml:space="preserve"> </w:t>
      </w:r>
    </w:p>
    <w:p>
      <w:pPr>
        <w:pStyle w:val="Normal"/>
        <w:rPr>
          <w:vertAlign w:val="superscript"/>
        </w:rPr>
      </w:pPr>
      <w:r>
        <w:rPr>
          <w:vertAlign w:val="superscript"/>
        </w:rPr>
        <w:t>2</w:t>
      </w:r>
      <w:r>
        <w:rPr/>
        <w:t xml:space="preserve">Kings College London, </w:t>
      </w:r>
    </w:p>
    <w:p>
      <w:pPr>
        <w:pStyle w:val="Normal"/>
        <w:rPr>
          <w:vertAlign w:val="superscript"/>
        </w:rPr>
      </w:pPr>
      <w:r>
        <w:rPr>
          <w:vertAlign w:val="superscript"/>
        </w:rPr>
        <w:t>3</w:t>
      </w:r>
      <w:r>
        <w:rPr/>
        <w:t xml:space="preserve">Parc </w:t>
      </w:r>
    </w:p>
    <w:p>
      <w:pPr>
        <w:pStyle w:val="Normal"/>
        <w:spacing w:before="0" w:after="120"/>
        <w:rPr>
          <w:vertAlign w:val="superscript"/>
        </w:rPr>
      </w:pPr>
      <w:r>
        <w:rPr>
          <w:vertAlign w:val="superscript"/>
        </w:rPr>
      </w:r>
    </w:p>
    <w:p>
      <w:pPr>
        <w:pStyle w:val="Normal"/>
        <w:spacing w:before="0" w:after="120"/>
        <w:rPr/>
      </w:pPr>
      <w:r>
        <w:rPr/>
      </w:r>
      <w:r>
        <w:br w:type="page"/>
      </w:r>
    </w:p>
    <w:p>
      <w:pPr>
        <w:pStyle w:val="Heading1"/>
        <w:spacing w:before="0" w:after="0"/>
        <w:rPr/>
      </w:pPr>
      <w:r>
        <w:rPr/>
        <w:t xml:space="preserve">Abstract  </w:t>
      </w:r>
    </w:p>
    <w:p>
      <w:pPr>
        <w:pStyle w:val="Normal"/>
        <w:rPr/>
      </w:pPr>
      <w:r>
        <w:rPr/>
      </w:r>
    </w:p>
    <w:p>
      <w:pPr>
        <w:pStyle w:val="Normal"/>
        <w:numPr>
          <w:ilvl w:val="0"/>
          <w:numId w:val="1"/>
        </w:numPr>
        <w:pBdr/>
        <w:spacing w:before="0" w:after="120"/>
        <w:rPr>
          <w:color w:val="000000"/>
        </w:rPr>
      </w:pPr>
      <w:bookmarkStart w:id="1" w:name="_gjdgxs"/>
      <w:bookmarkEnd w:id="1"/>
      <w:r>
        <w:rPr>
          <w:color w:val="000000"/>
        </w:rPr>
        <w:t>Trophic rewilding via the (re)introduction of keystone species and ecosystem engineer, such as large herbivores, is increasingly being considered in Europe to support nature recovery and improve the resilience of ecosystems in the face of rapidly changing environmental conditions. Large herbivore presence can however generate issues for local communities, making it important to anticipate likely expansion patterns and identify possible zones of human-wildlife conflicts</w:t>
      </w:r>
    </w:p>
    <w:p>
      <w:pPr>
        <w:pStyle w:val="Normal"/>
        <w:spacing w:before="0" w:after="120"/>
        <w:rPr/>
      </w:pPr>
      <w:r>
        <w:rPr/>
      </w:r>
    </w:p>
    <w:p>
      <w:pPr>
        <w:pStyle w:val="Normal"/>
        <w:numPr>
          <w:ilvl w:val="0"/>
          <w:numId w:val="1"/>
        </w:numPr>
        <w:pBdr/>
        <w:spacing w:before="0" w:after="120"/>
        <w:rPr>
          <w:color w:val="000000"/>
        </w:rPr>
      </w:pPr>
      <w:r>
        <w:rPr>
          <w:color w:val="000000"/>
        </w:rPr>
        <w:t>We used the recently developed integrated Step Selection Function approach to build a predictive, spatially explicit, individual-based model to examine reintroduced Corsican red deer (Cervus elaphus) population expansion in Corsica. We developed the model based on known demographic processes and habitat selection of reintroduced red deer collected during a xx-year intensive field study.</w:t>
      </w:r>
    </w:p>
    <w:p>
      <w:pPr>
        <w:pStyle w:val="ListParagraph"/>
        <w:rPr>
          <w:color w:val="000000"/>
        </w:rPr>
      </w:pPr>
      <w:r>
        <w:rPr>
          <w:color w:val="000000"/>
        </w:rPr>
      </w:r>
    </w:p>
    <w:p>
      <w:pPr>
        <w:pStyle w:val="Normal"/>
        <w:numPr>
          <w:ilvl w:val="0"/>
          <w:numId w:val="1"/>
        </w:numPr>
        <w:pBdr/>
        <w:spacing w:before="0" w:after="120"/>
        <w:rPr/>
      </w:pPr>
      <w:r>
        <w:rPr/>
        <w:t>During model validation, our model accurately described the recolonization process in the three reintroduction sites, correctly predicting xxx. We then projected dispersers over the entire island for 2050. We predicted xxx. We identified xx as likely spatial barriers slowing the red deer expansion.</w:t>
      </w:r>
    </w:p>
    <w:p>
      <w:pPr>
        <w:pStyle w:val="ListParagraph"/>
        <w:rPr>
          <w:color w:val="000000"/>
        </w:rPr>
      </w:pPr>
      <w:r>
        <w:rPr>
          <w:color w:val="000000"/>
        </w:rPr>
      </w:r>
    </w:p>
    <w:p>
      <w:pPr>
        <w:pStyle w:val="Normal"/>
        <w:numPr>
          <w:ilvl w:val="0"/>
          <w:numId w:val="1"/>
        </w:numPr>
        <w:pBdr/>
        <w:spacing w:before="0" w:after="120"/>
        <w:rPr/>
      </w:pPr>
      <w:r>
        <w:rPr/>
        <w:t xml:space="preserve">Synthesis and applications. As the number of trophic rewilding projects increases in Europe, there is a real need to anticipate how the (re)introduced populations are likely to expand their distribution to prevent avoidable human-wildlife conflicts. </w:t>
      </w:r>
    </w:p>
    <w:p>
      <w:pPr>
        <w:pStyle w:val="Normal"/>
        <w:rPr/>
      </w:pPr>
      <w:r>
        <w:rPr/>
      </w:r>
    </w:p>
    <w:p>
      <w:pPr>
        <w:pStyle w:val="Normal"/>
        <w:rPr>
          <w:b/>
        </w:rPr>
      </w:pPr>
      <w:r>
        <w:rPr>
          <w:b/>
        </w:rPr>
        <w:t>Keywords</w:t>
      </w:r>
    </w:p>
    <w:p>
      <w:pPr>
        <w:pStyle w:val="Normal"/>
        <w:rPr/>
      </w:pPr>
      <w:r>
        <w:rPr/>
        <w:t>Trophic rewilding, adaptive management, recolonization, spatially explicit individual-based model, red deer</w:t>
      </w:r>
    </w:p>
    <w:p>
      <w:pPr>
        <w:pStyle w:val="Normal"/>
        <w:spacing w:before="0" w:after="160"/>
        <w:rPr/>
      </w:pPr>
      <w:r>
        <w:rPr/>
      </w:r>
      <w:r>
        <w:br w:type="page"/>
      </w:r>
    </w:p>
    <w:p>
      <w:pPr>
        <w:pStyle w:val="Heading1"/>
        <w:spacing w:before="0" w:after="0"/>
        <w:rPr/>
      </w:pPr>
      <w:r>
        <w:rPr/>
        <w:t xml:space="preserve">Introduction </w:t>
      </w:r>
    </w:p>
    <w:p>
      <w:pPr>
        <w:pStyle w:val="Normal"/>
        <w:spacing w:before="0"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In the face of rapidly changing environmental conditions, increasing level of environmental predictability and dramatic loss of biodiversity, nature recovery has become a priority, with the United Nations for example declaring this decade as the Decade on Ecosystem Restoration to spur global actions to prevent, halt and reverse the degradation of ecosystems. In this context, trophic rewilding, a form of environmental management approach that aims to diversify and complexify ecological interactions through the (re)introduction of </w:t>
      </w:r>
      <w:r>
        <w:rPr>
          <w:color w:val="000000"/>
        </w:rPr>
        <w:t xml:space="preserve">keystone species and ecosystem engineers, has gained significant traction in Europe. Trophic rewilding discussions have primarily focused on the necessity and feasibility of large herbivore (re)introductions, given their significant impacts on ecosystems. Through their presence and activities (e.g., feeding, trampling, urination and defecation), large herbivores indeed directly and indirectly influence ecosystem structure and processes, ultimately leading to changes in ecosystem composition and functioning. </w:t>
      </w:r>
    </w:p>
    <w:p>
      <w:pPr>
        <w:pStyle w:val="Normal"/>
        <w:spacing w:before="0"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The translocation of large species is, however, not without risks and can lead to conflicts with human populations as large species interact with human activities such as agriculture, logging, hunting, and development. In the United States, for example, the reintroduction of elks, Cervus canadensis, was associated with increased costs to local communities as they saw their fences being more damaged, their crops being more depredated, and their livestock catching more disease (Mc Cann et al, 2021; Hegel et al, 2009). One way to prevent the likely increases in human-wildlife conflicts following species translocations is to identify areas likely to be colonized by introduced individuals, so that targeted actions can be strategically deployed early enough to mitigate the risks associated with population expansion. This step is generally done by mapping habitat suitability at landscape scales using approaches such as species distribution modelling, and rarely, individual based modelling (see e.g., Marucco and McIntire 2010). </w:t>
      </w:r>
    </w:p>
    <w:p>
      <w:pPr>
        <w:pStyle w:val="Normal"/>
        <w:spacing w:before="0" w:after="160"/>
        <w:jc w:val="both"/>
        <w:rPr>
          <w:rFonts w:cs="Times New Roman"/>
          <w:color w:val="FF0000"/>
          <w:kern w:val="2"/>
          <w:lang w:val="en-US" w:eastAsia="en-US"/>
          <w14:ligatures w14:val="standardContextual"/>
        </w:rPr>
      </w:pPr>
      <w:ins w:id="0" w:author="Unknown Author" w:date="2024-11-28T10:03:42Z">
        <w:commentRangeStart w:id="0"/>
        <w:r>
          <w:rPr>
            <w:rFonts w:cs="Times New Roman"/>
            <w:color w:val="FF0000"/>
            <w:kern w:val="2"/>
            <w:lang w:val="en-US" w:eastAsia="en-US"/>
            <w14:ligatures w14:val="standardContextual"/>
          </w:rPr>
          <w:t xml:space="preserve">Mechanistic individual-based models can make readily interpretable predictions of population expansion </w:t>
        </w:r>
      </w:ins>
      <w:ins w:id="1" w:author="Unknown Author" w:date="2024-11-28T10:05:34Z">
        <w:r>
          <w:rPr>
            <w:rFonts w:cs="Times New Roman"/>
            <w:color w:val="FF0000"/>
            <w:kern w:val="2"/>
            <w:lang w:val="en-US" w:eastAsia="en-US"/>
            <w14:ligatures w14:val="standardContextual"/>
          </w:rPr>
          <w:t xml:space="preserve">(e.g. xxx). </w:t>
        </w:r>
      </w:ins>
      <w:ins w:id="2" w:author="Unknown Author" w:date="2024-11-28T10:05:34Z">
        <w:r>
          <w:rPr>
            <w:rFonts w:cs="Times New Roman"/>
            <w:color w:val="FF0000"/>
            <w:kern w:val="2"/>
            <w:lang w:val="en-US" w:eastAsia="en-US"/>
            <w14:ligatures w14:val="standardContextual"/>
          </w:rPr>
          <w:t xml:space="preserve">However their reliability depends on how accurately the set of “movement rules” for individuals reflects the true movement of individual animals. </w:t>
        </w:r>
      </w:ins>
      <w:ins w:id="3" w:author="Unknown Author" w:date="2024-11-28T10:05:34Z">
        <w:r>
          <w:rPr>
            <w:rFonts w:cs="Times New Roman"/>
            <w:color w:val="FF0000"/>
            <w:kern w:val="2"/>
            <w:lang w:val="en-US" w:eastAsia="en-US"/>
            <w14:ligatures w14:val="standardContextual"/>
          </w:rPr>
          <w:t xml:space="preserve">Developing such rules heuristically or based on separately defined habitat suitability maps has provided previous insights (e.g. xxx). </w:t>
        </w:r>
      </w:ins>
      <w:ins w:id="4" w:author="Unknown Author" w:date="2024-11-28T10:05:34Z">
        <w:r>
          <w:rPr>
            <w:rFonts w:cs="Times New Roman"/>
            <w:color w:val="FF0000"/>
            <w:kern w:val="2"/>
            <w:lang w:val="en-US" w:eastAsia="en-US"/>
            <w14:ligatures w14:val="standardContextual"/>
          </w:rPr>
          <w:t xml:space="preserve">An alternative approach, based more directly on animal movement, is to develop such rules directly from empirical movement data collected by </w:t>
        </w:r>
      </w:ins>
      <w:ins w:id="5" w:author="Unknown Author" w:date="2024-11-28T10:05:34Z">
        <w:r>
          <w:rPr>
            <w:rFonts w:cs="Times New Roman"/>
            <w:color w:val="FF0000"/>
            <w:kern w:val="2"/>
            <w:lang w:val="en-US" w:eastAsia="en-US"/>
            <w14:ligatures w14:val="standardContextual"/>
          </w:rPr>
          <w:t xml:space="preserve"> animal GPS collars. </w:t>
        </w:r>
      </w:ins>
      <w:del w:id="6" w:author="Unknown Author" w:date="2024-11-28T11:02:52Z">
        <w:r>
          <w:rPr>
            <w:rFonts w:cs="Times New Roman"/>
            <w:color w:val="FF0000"/>
            <w:kern w:val="2"/>
            <w:lang w:val="en-US" w:eastAsia="en-US"/>
            <w14:ligatures w14:val="standardContextual"/>
          </w:rPr>
          <w:delText>#</w:delText>
        </w:r>
      </w:del>
      <w:ins w:id="7" w:author="Unknown Author" w:date="2024-11-28T11:03:02Z">
        <w:r>
          <w:rPr>
            <w:rFonts w:cs="Times New Roman"/>
            <w:color w:val="FF0000"/>
            <w:kern w:val="2"/>
            <w:lang w:val="en-US" w:eastAsia="en-US"/>
            <w14:ligatures w14:val="standardContextual"/>
          </w:rPr>
        </w:r>
      </w:ins>
      <w:del w:id="8" w:author="Unknown Author" w:date="2024-11-28T11:02:52Z">
        <w:commentRangeEnd w:id="0"/>
        <w:r>
          <w:commentReference w:id="0"/>
        </w:r>
        <w:r>
          <w:rPr>
            <w:rFonts w:cs="Times New Roman"/>
            <w:color w:val="FF0000"/>
            <w:kern w:val="2"/>
            <w:lang w:val="en-US" w:eastAsia="en-US"/>
            <w14:ligatures w14:val="standardContextual"/>
          </w:rPr>
          <w:delText>#something about the fact that (i) IBM rarely used, (ii) difference between IBMs by Marucco and the new iSSF framework</w:delText>
        </w:r>
      </w:del>
    </w:p>
    <w:p>
      <w:pPr>
        <w:pStyle w:val="Normal"/>
        <w:spacing w:before="0"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In this study, we aim to </w:t>
      </w:r>
      <w:r>
        <w:rPr>
          <w:color w:val="000000"/>
        </w:rPr>
        <w:t>use the recently developed integrated Step Selection Function approach by Signer and colleagues (2023) to build a predictive, spatially explicit, individual-based model to examine reintroduced Corsican red deer (</w:t>
      </w:r>
      <w:r>
        <w:rPr>
          <w:i/>
          <w:iCs/>
          <w:color w:val="000000"/>
        </w:rPr>
        <w:t>Cervus elaphus</w:t>
      </w:r>
      <w:r>
        <w:rPr>
          <w:color w:val="000000"/>
        </w:rPr>
        <w:t>) population expansion in Corsica.</w:t>
      </w:r>
      <w:r>
        <w:rPr>
          <w:rFonts w:cs="Times New Roman"/>
          <w:kern w:val="2"/>
          <w:lang w:val="en-US" w:eastAsia="en-US"/>
          <w14:ligatures w14:val="standardContextual"/>
        </w:rPr>
        <w:t xml:space="preserve"> The case of the Corsican red deer is particularly interesting as island fauna, in general, has been known to undergo a much higher extinction rate than continental fauna (Wood et al. 2017), and yet research on the consequences of species translocations within islands remains poorly studied. Although previously abundant, the Corsican deer completely disappeared from this highly topographically heterogeneous island in 1970 due to illegal hunting and habitat fragmentation (vineyards). Following its extinction in the wild, a conservation program started in the eighties (Mandas et al, 2017), with deer being translocated from Sardinia and raised in natural reserves in Corsica for several years before being released into the wild in 1998. Translocated individuals were released in three very different locations: </w:t>
      </w:r>
      <w:bookmarkStart w:id="2" w:name="_Hlk182489502"/>
      <w:r>
        <w:rPr>
          <w:rFonts w:cs="Times New Roman"/>
          <w:kern w:val="2"/>
          <w:lang w:val="en-US" w:eastAsia="en-US"/>
          <w14:ligatures w14:val="standardContextual"/>
        </w:rPr>
        <w:t xml:space="preserve">Moltifau, in the North of the island; San Petru di venacu in the Centre; and Zicavu in the South. </w:t>
      </w:r>
      <w:bookmarkEnd w:id="2"/>
    </w:p>
    <w:p>
      <w:pPr>
        <w:pStyle w:val="Normal"/>
        <w:spacing w:before="0" w:after="160"/>
        <w:jc w:val="both"/>
        <w:rPr>
          <w:rFonts w:cs="Times New Roman"/>
          <w:kern w:val="2"/>
          <w:lang w:val="en-US" w:eastAsia="en-US"/>
          <w14:ligatures w14:val="standardContextual"/>
        </w:rPr>
      </w:pPr>
      <w:r>
        <w:rPr>
          <w:kern w:val="2"/>
          <w:lang w:val="en-US" w:eastAsia="en-US"/>
          <w14:ligatures w14:val="standardContextual"/>
        </w:rPr>
        <w:t xml:space="preserve">Red deer are highly adaptable, occupying a range of habitats including forests, grasslands, and alpine meadows (ref). Their habitat preference can vary with season and geographic location and is influenced by the presence of both food and cover (Borowski and Ukalska, 2008). In general, they are known to seek cover in forested areas, and forage in open clearings. In topographically variable environments, </w:t>
      </w:r>
      <w:r>
        <w:rPr>
          <w:rFonts w:cs="Times New Roman"/>
          <w:kern w:val="2"/>
          <w:lang w:val="en-US" w:eastAsia="en-US"/>
          <w14:ligatures w14:val="standardContextual"/>
        </w:rPr>
        <w:t>red deer tend to move to higher elevations during the summer for better forage while occupying lower elevations during winter to avoid deep snow and harsh conditions (</w:t>
      </w:r>
      <w:r>
        <w:rPr>
          <w:kern w:val="2"/>
          <w:lang w:val="en-US" w:eastAsia="en-US"/>
          <w14:ligatures w14:val="standardContextual"/>
        </w:rPr>
        <w:t xml:space="preserve">Dagtekin et al 2023). In Sardinia, </w:t>
      </w:r>
      <w:r>
        <w:rPr>
          <w:rFonts w:cs="Times New Roman"/>
          <w:kern w:val="2"/>
          <w:lang w:val="en-US" w:eastAsia="en-US"/>
          <w14:ligatures w14:val="standardContextual"/>
        </w:rPr>
        <w:t>the Corsican red deer has been shown to select areas with natural forests and/or Mediterranean maquis close to water sources; their tolerance to humans and roads has been previously described as low (Puddu et al. 2009). Because of this, we expected landcover type, topography, season and anthropogenic activity to strongly influence their movements, and therefore the connectivity of the landscape. We first calibrated</w:t>
      </w:r>
      <w:r>
        <w:rPr>
          <w:kern w:val="2"/>
          <w:lang w:val="en-US" w:eastAsia="en-US"/>
          <w14:ligatures w14:val="standardContextual"/>
        </w:rPr>
        <w:t xml:space="preserve"> </w:t>
      </w:r>
      <w:r>
        <w:rPr>
          <w:rFonts w:cs="Times New Roman"/>
          <w:kern w:val="2"/>
          <w:lang w:val="en-US" w:eastAsia="en-US"/>
          <w14:ligatures w14:val="standardContextual"/>
        </w:rPr>
        <w:t>and validated our model using data on 19 individuals from the three translocation sites; we then used this model to predict the potential</w:t>
      </w:r>
      <w:r>
        <w:rPr>
          <w:kern w:val="2"/>
          <w:lang w:val="en-US" w:eastAsia="en-US"/>
          <w14:ligatures w14:val="standardContextual"/>
        </w:rPr>
        <w:t xml:space="preserve"> </w:t>
      </w:r>
      <w:r>
        <w:rPr>
          <w:rFonts w:cs="Times New Roman"/>
          <w:kern w:val="2"/>
          <w:lang w:val="en-US" w:eastAsia="en-US"/>
          <w14:ligatures w14:val="standardContextual"/>
        </w:rPr>
        <w:t>future red deer recolonization to guide red deer conservation and</w:t>
      </w:r>
      <w:r>
        <w:rPr>
          <w:kern w:val="2"/>
          <w:lang w:val="en-US" w:eastAsia="en-US"/>
          <w14:ligatures w14:val="standardContextual"/>
        </w:rPr>
        <w:t xml:space="preserve"> </w:t>
      </w:r>
      <w:r>
        <w:rPr>
          <w:rFonts w:cs="Times New Roman"/>
          <w:kern w:val="2"/>
          <w:lang w:val="en-US" w:eastAsia="en-US"/>
          <w14:ligatures w14:val="standardContextual"/>
        </w:rPr>
        <w:t xml:space="preserve">management decisions. This included identifying critical areas for red deer establishment, which will be fundamental for future sources in the deer recolonization process of Corsica as a whole. </w:t>
      </w:r>
    </w:p>
    <w:p>
      <w:pPr>
        <w:pStyle w:val="Normal"/>
        <w:spacing w:lineRule="auto" w:line="259" w:before="0" w:after="160"/>
        <w:rPr>
          <w:b/>
          <w:sz w:val="24"/>
          <w:szCs w:val="24"/>
        </w:rPr>
      </w:pPr>
      <w:r>
        <w:rPr>
          <w:b/>
          <w:sz w:val="24"/>
          <w:szCs w:val="24"/>
        </w:rPr>
      </w:r>
      <w:r>
        <w:br w:type="page"/>
      </w:r>
    </w:p>
    <w:p>
      <w:pPr>
        <w:pStyle w:val="Heading1"/>
        <w:spacing w:before="0" w:after="0"/>
        <w:rPr/>
      </w:pPr>
      <w:r>
        <w:rPr/>
        <w:t xml:space="preserve">Material and methods </w:t>
      </w:r>
    </w:p>
    <w:p>
      <w:pPr>
        <w:pStyle w:val="Normal"/>
        <w:rPr/>
      </w:pPr>
      <w:r>
        <w:rPr/>
      </w:r>
    </w:p>
    <w:p>
      <w:pPr>
        <w:pStyle w:val="Heading2"/>
        <w:rPr/>
      </w:pPr>
      <w:r>
        <w:rPr/>
        <w:t>Study location and animal data</w:t>
      </w:r>
    </w:p>
    <w:p>
      <w:pPr>
        <w:pStyle w:val="Normal"/>
        <w:spacing w:before="0" w:after="160"/>
        <w:jc w:val="both"/>
        <w:rPr>
          <w:rFonts w:cs="Times New Roman"/>
          <w:kern w:val="2"/>
          <w:lang w:val="en-US" w:eastAsia="en-US"/>
          <w14:ligatures w14:val="standardContextual"/>
        </w:rPr>
      </w:pPr>
      <w:bookmarkStart w:id="3" w:name="_30j0zll"/>
      <w:bookmarkEnd w:id="3"/>
      <w:r>
        <w:rPr/>
        <w:t xml:space="preserve">Corsican red deer were released into the wild in Corsica in three localities between 1998 and 2018: </w:t>
      </w:r>
      <w:r>
        <w:rPr>
          <w:rFonts w:cs="Times New Roman"/>
          <w:kern w:val="2"/>
          <w:lang w:val="en-US" w:eastAsia="en-US"/>
          <w14:ligatures w14:val="standardContextual"/>
        </w:rPr>
        <w:t xml:space="preserve">Moltifau (North), San Petru di venacu (Centre) and Zicavu (South). </w:t>
      </w:r>
      <w:r>
        <w:rPr/>
        <w:t>Moltifau is broadly characterized by shallow and arid soils on gneiss and granite bedrocks; the landscape combines open and wooded countryside, with grasslands and maquis covering the gentler slopes and forests growing on the steeper slopes. San Petru di venacu, in the Massif du Rotondo, is part of the geological series known as the "Medium-grained granite of central Corsica"; the area is characterized by mountain valleys covered by oaks, beeches, bushes, and scrubs</w:t>
      </w:r>
      <w:r>
        <w:rPr>
          <w:rFonts w:cs="Times New Roman"/>
          <w:kern w:val="2"/>
          <w:lang w:val="en-US" w:eastAsia="en-US"/>
          <w14:ligatures w14:val="standardContextual"/>
        </w:rPr>
        <w:t xml:space="preserve">. </w:t>
      </w:r>
      <w:r>
        <w:rPr/>
        <w:t>Zicavu, in the Plateau du Coscione</w:t>
      </w:r>
      <w:r>
        <w:rPr>
          <w:rFonts w:cs="Times New Roman"/>
          <w:kern w:val="2"/>
          <w:lang w:val="en-US" w:eastAsia="en-US"/>
          <w14:ligatures w14:val="standardContextual"/>
        </w:rPr>
        <w:t xml:space="preserve">, is a </w:t>
      </w:r>
      <w:r>
        <w:rPr/>
        <w:t>mid-mountainous site characterized by its Euro-Siberian physiognomy and features beech, fir, larch, and alder trees. The hilly and rugged landscape hosts numerous springs, streams, and marshes (LIFE financial instrument of the European Union, 2014, 2015).</w:t>
      </w:r>
    </w:p>
    <w:p>
      <w:pPr>
        <w:pStyle w:val="Normal"/>
        <w:rPr/>
      </w:pPr>
      <w:r>
        <w:rPr/>
        <w:t>Nineteen individuals (13 females and 6 males) were GPS collared to gather information on the animals' survival, dispersion, and habitat use in the three previously described localities (North site: 2F and 2M; Centre: 5F and 4M; South: 6F). The devices collected data for 5 years, between December 15th of 2015 until December 31st of 2020. Animals’ locations were recorded twice a day – at 10 a.m. and 10 p.m. for a minimum of 24 months.</w:t>
      </w:r>
    </w:p>
    <w:p>
      <w:pPr>
        <w:pStyle w:val="Normal"/>
        <w:spacing w:before="0" w:after="120"/>
        <w:rPr/>
      </w:pPr>
      <w:r>
        <w:rPr/>
      </w:r>
    </w:p>
    <w:p>
      <w:pPr>
        <w:pStyle w:val="Heading2"/>
        <w:rPr/>
      </w:pPr>
      <w:r>
        <w:rPr/>
        <w:t>Environmental data</w:t>
      </w:r>
    </w:p>
    <w:p>
      <w:pPr>
        <w:pStyle w:val="Normal"/>
        <w:spacing w:before="0" w:after="120"/>
        <w:rPr/>
      </w:pPr>
      <w:r>
        <w:rPr/>
        <w:t xml:space="preserve">Elevation and landcover values are extracted from </w:t>
      </w:r>
      <w:del w:id="9" w:author="Unknown Author" w:date="2024-11-28T11:06:11Z">
        <w:r>
          <w:rPr/>
          <w:delText>xxx</w:delText>
        </w:r>
      </w:del>
      <w:ins w:id="10" w:author="Unknown Author" w:date="2024-11-28T11:06:11Z">
        <w:r>
          <w:rPr/>
          <w:t>the Shuttle Radar Topography Mission (Jarvis et al., 2008)</w:t>
        </w:r>
      </w:ins>
      <w:r>
        <w:rPr/>
        <w:t xml:space="preserve"> and </w:t>
      </w:r>
      <w:del w:id="11" w:author="Unknown Author" w:date="2024-11-28T11:07:16Z">
        <w:r>
          <w:rPr/>
          <w:delText>xxx</w:delText>
        </w:r>
      </w:del>
      <w:ins w:id="12" w:author="Unknown Author" w:date="2024-11-28T11:07:16Z">
        <w:r>
          <w:rPr/>
          <w:t xml:space="preserve">the 2018 CORINE Land Cover inventory </w:t>
        </w:r>
      </w:ins>
      <w:ins w:id="13" w:author="Unknown Author" w:date="2024-11-28T11:08:47Z">
        <w:r>
          <w:rPr/>
          <w:t>(https://doi.org/10.2909/960998c1-1870-4e82-8051-6485205ebbac)</w:t>
        </w:r>
      </w:ins>
      <w:r>
        <w:rPr/>
        <w:t>, respectively.</w:t>
      </w:r>
      <w:ins w:id="14" w:author="Unknown Author" w:date="2024-11-28T11:09:15Z">
        <w:r>
          <w:rPr/>
          <w:t xml:space="preserve"> </w:t>
        </w:r>
      </w:ins>
      <w:ins w:id="15" w:author="Unknown Author" w:date="2024-11-28T11:09:15Z">
        <w:r>
          <w:rPr/>
          <w:t xml:space="preserve">Distance to roads was calculated from a Corsican Road map (need the ref for this data which </w:t>
        </w:r>
      </w:ins>
      <w:ins w:id="16" w:author="Unknown Author" w:date="2024-11-28T11:10:16Z">
        <w:r>
          <w:rPr/>
          <w:t>we received from the Corsica team).</w:t>
        </w:r>
      </w:ins>
    </w:p>
    <w:p>
      <w:pPr>
        <w:pStyle w:val="Normal"/>
        <w:rPr/>
      </w:pPr>
      <w:r>
        <w:rPr/>
      </w:r>
    </w:p>
    <w:p>
      <w:pPr>
        <w:pStyle w:val="Heading2"/>
        <w:rPr/>
      </w:pPr>
      <w:r>
        <w:rPr/>
        <w:t>Movement data analysis</w:t>
      </w:r>
    </w:p>
    <w:p>
      <w:pPr>
        <w:pStyle w:val="Normal"/>
        <w:rPr>
          <w:ins w:id="27" w:author="Unknown Author" w:date="2024-11-28T11:15:32Z"/>
        </w:rPr>
      </w:pPr>
      <w:ins w:id="17" w:author="Unknown Author" w:date="2024-11-28T11:15:32Z">
        <w:r>
          <w:rPr/>
          <w:t xml:space="preserve">We followed Potts et al. (2022) in developing an initial step selection function, using this function to parameterise an IBM, identifying discrepancies between the IBMs predictions and empirical patterns, and then refining the step selection function. </w:t>
        </w:r>
      </w:ins>
      <w:ins w:id="18" w:author="Unknown Author" w:date="2024-11-28T11:15:32Z">
        <w:commentRangeStart w:id="1"/>
        <w:r>
          <w:rPr/>
          <w:t>We iterate through this process until we arrive at a satisfactory IBM.</w:t>
        </w:r>
      </w:ins>
      <w:ins w:id="19" w:author="Unknown Author" w:date="2024-11-28T11:15:32Z">
        <w:r>
          <w:rPr/>
        </w:r>
      </w:ins>
      <w:ins w:id="20" w:author="Unknown Author" w:date="2024-11-28T11:15:32Z">
        <w:commentRangeEnd w:id="1"/>
        <w:r>
          <w:commentReference w:id="1"/>
        </w:r>
        <w:r>
          <w:rPr/>
          <w:t xml:space="preserve"> </w:t>
        </w:r>
      </w:ins>
      <w:ins w:id="21" w:author="Unknown Author" w:date="2024-11-28T11:15:32Z">
        <w:r>
          <w:rPr/>
          <w:t xml:space="preserve">Briefly a step selection analysis defines each “step” in an animals movement (over 12 hours in this case) in terms of its characteristics (e.g. distance travelled or some features of the area where the step begins, ends or passes through). The step selection function is fit </w:t>
        </w:r>
      </w:ins>
      <w:ins w:id="22" w:author="Unknown Author" w:date="2024-11-28T11:15:32Z">
        <w:r>
          <w:rPr/>
          <w:t>to</w:t>
        </w:r>
      </w:ins>
      <w:ins w:id="23" w:author="Unknown Author" w:date="2024-11-28T11:15:32Z">
        <w:r>
          <w:rPr/>
          <w:t xml:space="preserve"> identify </w:t>
        </w:r>
      </w:ins>
      <w:ins w:id="24" w:author="Unknown Author" w:date="2024-11-28T11:15:32Z">
        <w:r>
          <w:rPr/>
          <w:t>the characteristics of</w:t>
        </w:r>
      </w:ins>
      <w:ins w:id="25" w:author="Unknown Author" w:date="2024-11-28T11:15:32Z">
        <w:r>
          <w:rPr/>
          <w:t xml:space="preserve"> true steps, for each animal, from </w:t>
        </w:r>
      </w:ins>
      <w:ins w:id="26" w:author="Unknown Author" w:date="2024-11-28T11:15:32Z">
        <w:r>
          <w:rPr/>
          <w:t>among a number of randomly generated steps (15 in our case).</w:t>
        </w:r>
      </w:ins>
    </w:p>
    <w:p>
      <w:pPr>
        <w:pStyle w:val="Normal"/>
        <w:rPr>
          <w:ins w:id="29" w:author="Unknown Author" w:date="2024-11-28T11:15:32Z"/>
        </w:rPr>
      </w:pPr>
      <w:ins w:id="28" w:author="Unknown Author" w:date="2024-11-28T11:15:32Z">
        <w:r>
          <w:rPr/>
        </w:r>
      </w:ins>
    </w:p>
    <w:p>
      <w:pPr>
        <w:pStyle w:val="Normal"/>
        <w:rPr>
          <w:ins w:id="48" w:author="Unknown Author" w:date="2024-11-28T11:15:32Z"/>
        </w:rPr>
      </w:pPr>
      <w:ins w:id="30" w:author="Unknown Author" w:date="2024-11-28T11:15:32Z">
        <w:r>
          <w:rPr/>
          <w:t xml:space="preserve">We initially developed a </w:t>
        </w:r>
      </w:ins>
      <w:ins w:id="31" w:author="Unknown Author" w:date="2024-11-28T11:15:32Z">
        <w:r>
          <w:rPr/>
          <w:t>theoretically-derived</w:t>
        </w:r>
      </w:ins>
      <w:ins w:id="32" w:author="Unknown Author" w:date="2024-11-28T11:15:32Z">
        <w:r>
          <w:rPr/>
          <w:t xml:space="preserve"> saturated model of </w:t>
        </w:r>
      </w:ins>
      <w:ins w:id="33" w:author="Unknown Author" w:date="2024-11-28T11:15:32Z">
        <w:r>
          <w:rPr/>
          <w:t xml:space="preserve">what factors influence deer movement , </w:t>
        </w:r>
      </w:ins>
      <w:ins w:id="34" w:author="Unknown Author" w:date="2024-11-28T11:15:32Z">
        <w:r>
          <w:rPr/>
          <w:t>this provided the structure of our initial step selection function</w:t>
        </w:r>
      </w:ins>
      <w:ins w:id="35" w:author="Unknown Author" w:date="2024-11-28T11:15:32Z">
        <w:r>
          <w:rPr/>
          <w:t xml:space="preserve">. This model included environmental variables of landcover, slope, and the distance to roads; the individual variables of sex ; the temporal variable of season; and step specific variables of the </w:t>
        </w:r>
      </w:ins>
      <w:ins w:id="36" w:author="Unknown Author" w:date="2024-11-28T11:15:32Z">
        <w:r>
          <w:rPr/>
          <w:t>log</w:t>
        </w:r>
      </w:ins>
      <w:ins w:id="37" w:author="Unknown Author" w:date="2024-11-28T11:15:32Z">
        <w:r>
          <w:rPr/>
          <w:t xml:space="preserve"> length of a step and the </w:t>
        </w:r>
      </w:ins>
      <w:ins w:id="38" w:author="Unknown Author" w:date="2024-11-28T11:15:32Z">
        <w:r>
          <w:rPr/>
          <w:t xml:space="preserve">cosine of the </w:t>
        </w:r>
      </w:ins>
      <w:ins w:id="39" w:author="Unknown Author" w:date="2024-11-28T11:15:32Z">
        <w:r>
          <w:rPr/>
          <w:t xml:space="preserve">turning angle of a step relative to a previous step. </w:t>
        </w:r>
      </w:ins>
      <w:ins w:id="40" w:author="Unknown Author" w:date="2024-11-28T11:15:32Z">
        <w:r>
          <w:rPr/>
          <w:t xml:space="preserve">The model included both main effects and theory-based interaction terms </w:t>
        </w:r>
      </w:ins>
      <w:ins w:id="41" w:author="Unknown Author" w:date="2024-11-28T11:15:32Z">
        <w:commentRangeStart w:id="2"/>
        <w:r>
          <w:rPr/>
          <w:t>(see supplementary for full details)</w:t>
        </w:r>
      </w:ins>
      <w:ins w:id="42" w:author="Unknown Author" w:date="2024-11-28T11:15:32Z">
        <w:r>
          <w:rPr/>
        </w:r>
      </w:ins>
      <w:ins w:id="43" w:author="Unknown Author" w:date="2024-11-28T11:15:32Z">
        <w:commentRangeEnd w:id="2"/>
        <w:r>
          <w:commentReference w:id="2"/>
        </w:r>
        <w:r>
          <w:rPr/>
          <w:t xml:space="preserve">. We then applied step-wise model selection </w:t>
        </w:r>
      </w:ins>
      <w:ins w:id="44" w:author="Unknown Author" w:date="2024-11-28T11:15:32Z">
        <w:r>
          <w:rPr/>
          <w:t xml:space="preserve">with AIC </w:t>
        </w:r>
      </w:ins>
      <w:ins w:id="45" w:author="Unknown Author" w:date="2024-11-28T11:15:32Z">
        <w:r>
          <w:rPr/>
          <w:t xml:space="preserve">to simplify the model, and once the best model was </w:t>
        </w:r>
      </w:ins>
      <w:ins w:id="46" w:author="Unknown Author" w:date="2024-11-28T11:15:32Z">
        <w:r>
          <w:rPr/>
          <w:t>found</w:t>
        </w:r>
      </w:ins>
      <w:ins w:id="47" w:author="Unknown Author" w:date="2024-11-28T11:15:32Z">
        <w:r>
          <w:rPr/>
          <w:t xml:space="preserve"> this was used as the initial step selection function</w:t>
        </w:r>
      </w:ins>
    </w:p>
    <w:p>
      <w:pPr>
        <w:pStyle w:val="Normal"/>
        <w:rPr>
          <w:ins w:id="50" w:author="Unknown Author" w:date="2024-11-28T11:15:32Z"/>
        </w:rPr>
      </w:pPr>
      <w:ins w:id="49" w:author="Unknown Author" w:date="2024-11-28T11:15:32Z">
        <w:r>
          <w:rPr/>
        </w:r>
      </w:ins>
    </w:p>
    <w:p>
      <w:pPr>
        <w:pStyle w:val="Normal"/>
        <w:rPr>
          <w:ins w:id="54" w:author="Unknown Author" w:date="2024-11-28T11:15:32Z"/>
        </w:rPr>
      </w:pPr>
      <w:ins w:id="51" w:author="Unknown Author" w:date="2024-11-28T11:15:32Z">
        <w:r>
          <w:rPr/>
          <w:t>The full details of model selection results and SSF to IBM iteration are provided in the supplementary material. B</w:t>
        </w:r>
      </w:ins>
      <w:ins w:id="52" w:author="Unknown Author" w:date="2024-11-28T11:15:32Z">
        <w:commentRangeStart w:id="3"/>
        <w:r>
          <w:rPr/>
          <w:t>riefly, the best model from the first round of model selection generated implausibly large home ranges we thus added the variable log distance to release site to the best model and repeated the model selection process.</w:t>
        </w:r>
      </w:ins>
      <w:ins w:id="53" w:author="Unknown Author" w:date="2024-11-28T11:15:32Z">
        <w:commentRangeEnd w:id="3"/>
        <w:r>
          <w:commentReference w:id="3"/>
        </w:r>
        <w:r>
          <w:rPr/>
        </w:r>
      </w:ins>
    </w:p>
    <w:p>
      <w:pPr>
        <w:pStyle w:val="Normal"/>
        <w:rPr>
          <w:del w:id="56" w:author="Unknown Author" w:date="2024-11-28T11:55:18Z"/>
        </w:rPr>
      </w:pPr>
      <w:del w:id="55" w:author="Unknown Author" w:date="2024-11-28T11:44:04Z">
        <w:r>
          <w:rPr/>
          <w:delText xml:space="preserve">We used three Step Selection Function models of increasing complexity. In the first, we modelled habitat selection as a function of xxx, at a spatial resolution of xx m. To model home ranging behaviour, we added the x and y coordinates of the endpoint of each step and the sum of their squares. Finally, we included xxx as potential barriers to movement. </w:delText>
        </w:r>
      </w:del>
    </w:p>
    <w:p>
      <w:pPr>
        <w:pStyle w:val="Normal"/>
        <w:rPr/>
      </w:pPr>
      <w:r>
        <w:rPr/>
      </w:r>
    </w:p>
    <w:p>
      <w:pPr>
        <w:pStyle w:val="Normal"/>
        <w:rPr/>
      </w:pPr>
      <w:r>
        <w:rPr/>
        <w:t xml:space="preserve">Data and reproducible code </w:t>
      </w:r>
      <w:del w:id="57" w:author="Unknown Author" w:date="2024-11-28T11:55:26Z">
        <w:r>
          <w:rPr/>
          <w:delText xml:space="preserve">for all three models </w:delText>
        </w:r>
      </w:del>
      <w:del w:id="58" w:author="Unknown Author" w:date="2024-11-28T11:12:59Z">
        <w:r>
          <w:rPr/>
          <w:delText>can</w:delText>
        </w:r>
      </w:del>
      <w:ins w:id="59" w:author="Unknown Author" w:date="2024-11-28T11:55:27Z">
        <w:r>
          <w:rPr/>
          <w:t>are available</w:t>
        </w:r>
      </w:ins>
      <w:ins w:id="60" w:author="Unknown Author" w:date="2024-11-28T11:12:59Z">
        <w:r>
          <w:rPr/>
          <w:t xml:space="preserve"> </w:t>
        </w:r>
      </w:ins>
      <w:del w:id="61" w:author="Unknown Author" w:date="2024-11-28T11:13:03Z">
        <w:r>
          <w:rPr/>
          <w:delText xml:space="preserve"> be found on</w:delText>
        </w:r>
      </w:del>
      <w:ins w:id="62" w:author="Unknown Author" w:date="2024-11-28T11:13:05Z">
        <w:r>
          <w:rPr/>
          <w:t>on</w:t>
        </w:r>
      </w:ins>
      <w:r>
        <w:rPr/>
        <w:t xml:space="preserve"> Github</w:t>
      </w:r>
      <w:del w:id="63" w:author="Unknown Author" w:date="2024-11-28T11:55:46Z">
        <w:r>
          <w:rPr/>
          <w:delText xml:space="preserve"> </w:delText>
        </w:r>
      </w:del>
      <w:ins w:id="64" w:author="Unknown Author" w:date="2024-11-28T11:55:47Z">
        <w:r>
          <w:rPr/>
          <w:t xml:space="preserve"> </w:t>
        </w:r>
      </w:ins>
      <w:r>
        <w:rPr/>
        <w:t>(</w:t>
      </w:r>
      <w:hyperlink r:id="rId2">
        <w:ins w:id="65" w:author="Unknown Author" w:date="2024-11-28T11:13:19Z">
          <w:r>
            <w:rPr>
              <w:rStyle w:val="Hyperlink"/>
            </w:rPr>
            <w:t>https://github.com/J-Cos/DeerMovement_paper</w:t>
          </w:r>
        </w:ins>
      </w:hyperlink>
      <w:ins w:id="66" w:author="Unknown Author" w:date="2024-11-28T11:13:19Z">
        <w:r>
          <w:rPr/>
          <w:t>)</w:t>
        </w:r>
      </w:ins>
      <w:del w:id="67" w:author="Unknown Author" w:date="2024-11-28T11:13:18Z">
        <w:r>
          <w:rPr/>
          <w:delText>##link##)</w:delText>
        </w:r>
      </w:del>
      <w:r>
        <w:rPr/>
        <w:t>.</w:t>
      </w:r>
    </w:p>
    <w:p>
      <w:pPr>
        <w:pStyle w:val="Normal"/>
        <w:rPr/>
      </w:pPr>
      <w:r>
        <w:rPr/>
      </w:r>
    </w:p>
    <w:p>
      <w:pPr>
        <w:pStyle w:val="Heading2"/>
        <w:rPr/>
      </w:pPr>
      <w:r>
        <w:rPr/>
        <w:t>Individual Based Model</w:t>
      </w:r>
    </w:p>
    <w:p>
      <w:pPr>
        <w:pStyle w:val="Normal"/>
        <w:rPr/>
      </w:pPr>
      <w:r>
        <w:rPr/>
        <w:t xml:space="preserve">We </w:t>
      </w:r>
    </w:p>
    <w:p>
      <w:pPr>
        <w:pStyle w:val="Normal"/>
        <w:spacing w:before="0" w:after="120"/>
        <w:rPr/>
      </w:pPr>
      <w:r>
        <w:rPr/>
      </w:r>
    </w:p>
    <w:p>
      <w:pPr>
        <w:pStyle w:val="Heading1"/>
        <w:rPr/>
      </w:pPr>
      <w:r>
        <w:rPr/>
        <w:t xml:space="preserve">Results </w:t>
      </w:r>
    </w:p>
    <w:p>
      <w:pPr>
        <w:pStyle w:val="Normal"/>
        <w:rPr/>
      </w:pPr>
      <w:r>
        <w:rPr/>
        <w:t>Xxx</w:t>
      </w:r>
    </w:p>
    <w:p>
      <w:pPr>
        <w:pStyle w:val="Normal"/>
        <w:pBdr/>
        <w:spacing w:before="0" w:after="120"/>
        <w:rPr>
          <w:b/>
          <w:sz w:val="24"/>
          <w:szCs w:val="24"/>
        </w:rPr>
      </w:pPr>
      <w:r>
        <w:rPr>
          <w:b/>
          <w:sz w:val="24"/>
          <w:szCs w:val="24"/>
        </w:rPr>
      </w:r>
      <w:bookmarkStart w:id="4" w:name="_3dy6vkm"/>
      <w:bookmarkStart w:id="5" w:name="_3dy6vkm"/>
      <w:bookmarkEnd w:id="5"/>
    </w:p>
    <w:p>
      <w:pPr>
        <w:pStyle w:val="Heading1"/>
        <w:rPr/>
      </w:pPr>
      <w:r>
        <w:rPr/>
        <w:t xml:space="preserve">Discussion </w:t>
      </w:r>
    </w:p>
    <w:p>
      <w:pPr>
        <w:pStyle w:val="Normal"/>
        <w:rPr/>
      </w:pPr>
      <w:r>
        <w:rPr/>
        <w:t>We</w:t>
      </w:r>
    </w:p>
    <w:p>
      <w:pPr>
        <w:pStyle w:val="Normal"/>
        <w:rPr/>
      </w:pPr>
      <w:r>
        <w:rPr/>
        <w:t>.</w:t>
      </w:r>
    </w:p>
    <w:p>
      <w:pPr>
        <w:pStyle w:val="Normal"/>
        <w:rPr/>
      </w:pPr>
      <w:r>
        <w:rPr/>
      </w:r>
    </w:p>
    <w:p>
      <w:pPr>
        <w:pStyle w:val="Heading1"/>
        <w:rPr/>
      </w:pPr>
      <w:r>
        <w:rPr/>
        <w:t xml:space="preserve">Authors contributions </w:t>
      </w:r>
    </w:p>
    <w:p>
      <w:pPr>
        <w:pStyle w:val="Normal"/>
        <w:rPr/>
      </w:pPr>
      <w:r>
        <w:rPr/>
        <w:t>Study conceived and planned by xxx. Field data collected by xx. Xxx contributed substantively to the manuscript ideas. xxx conducted all analyses. xxx led paper writing. All authors reviewed drafts and approved manuscript for submission.</w:t>
      </w:r>
    </w:p>
    <w:p>
      <w:pPr>
        <w:pStyle w:val="Normal"/>
        <w:rPr/>
      </w:pPr>
      <w:r>
        <w:rPr/>
      </w:r>
    </w:p>
    <w:p>
      <w:pPr>
        <w:pStyle w:val="Heading1"/>
        <w:rPr/>
      </w:pPr>
      <w:r>
        <w:rPr/>
        <w:t xml:space="preserve">Acknowledgments </w:t>
      </w:r>
      <w:r>
        <w:rPr>
          <w:highlight w:val="yellow"/>
        </w:rPr>
        <w:t xml:space="preserve"> </w:t>
      </w:r>
    </w:p>
    <w:p>
      <w:pPr>
        <w:pStyle w:val="Normal"/>
        <w:rPr/>
      </w:pPr>
      <w:r>
        <w:rPr/>
        <w:t>TBD</w:t>
      </w:r>
    </w:p>
    <w:p>
      <w:pPr>
        <w:pStyle w:val="Heading1"/>
        <w:rPr/>
      </w:pPr>
      <w:r>
        <w:rPr/>
        <w:t>Data accessibility</w:t>
      </w:r>
      <w:r>
        <w:rPr>
          <w:highlight w:val="yellow"/>
        </w:rPr>
        <w:t xml:space="preserve"> </w:t>
      </w:r>
    </w:p>
    <w:p>
      <w:pPr>
        <w:pStyle w:val="Normal"/>
        <w:rPr/>
      </w:pPr>
      <w:r>
        <w:rPr/>
        <w:t>Data will be made available via a digital repository.</w:t>
      </w:r>
    </w:p>
    <w:p>
      <w:pPr>
        <w:pStyle w:val="Heading1"/>
        <w:rPr/>
      </w:pPr>
      <w:r>
        <w:rPr/>
        <w:t>References</w:t>
      </w:r>
    </w:p>
    <w:p>
      <w:pPr>
        <w:pStyle w:val="Normal"/>
        <w:spacing w:lineRule="auto" w:line="240"/>
        <w:rPr/>
      </w:pPr>
      <w:ins w:id="68" w:author="Unknown Author" w:date="2024-11-28T11:06:28Z">
        <w:r>
          <w:rPr/>
          <w:t xml:space="preserve">Jarvis, A., H.I. Reuter, A. Nelson, E. Guevara. 2008. Hole-filled SRTM for the globe Version 4, available from the CGIAR-CSI SRTM 90m Database: </w:t>
        </w:r>
      </w:ins>
      <w:hyperlink r:id="rId3">
        <w:ins w:id="69" w:author="Unknown Author" w:date="2024-11-28T11:06:28Z">
          <w:r>
            <w:rPr>
              <w:rStyle w:val="Hyperlink"/>
            </w:rPr>
            <w:t>https://srtm.csi.cgiar.org</w:t>
          </w:r>
        </w:ins>
      </w:hyperlink>
      <w:ins w:id="70" w:author="Unknown Author" w:date="2024-11-28T11:06:28Z">
        <w:r>
          <w:rPr/>
          <w:t>.</w:t>
        </w:r>
      </w:ins>
    </w:p>
    <w:p>
      <w:pPr>
        <w:pStyle w:val="Normal"/>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1-28T11:03:02Z" w:initials="">
    <w:p>
      <w:pPr>
        <w:overflowPunct w:val="false"/>
        <w:spacing w:lineRule="auto" w:line="240"/>
        <w:rPr/>
      </w:pPr>
      <w:r>
        <w:rPr>
          <w:rFonts w:ascii="Liberation Serif" w:hAnsi="Liberation Serif" w:eastAsia="DejaVu Sans" w:cs="Noto Sans Arabic"/>
          <w:sz w:val="24"/>
          <w:szCs w:val="24"/>
          <w:lang w:val="en-US" w:eastAsia="en-US" w:bidi="en-US"/>
        </w:rPr>
        <w:t>Connor – I suspect you may have more to add from the ABM perspective but hopefully this is a good start for this paragraph</w:t>
      </w:r>
    </w:p>
  </w:comment>
  <w:comment w:id="1" w:author="Unknown Author" w:date="2024-11-28T11:18:34Z" w:initials="">
    <w:p>
      <w:pPr>
        <w:overflowPunct w:val="false"/>
        <w:spacing w:lineRule="auto" w:line="240"/>
        <w:rPr/>
      </w:pPr>
      <w:r>
        <w:rPr>
          <w:rFonts w:ascii="Liberation Serif" w:hAnsi="Liberation Serif" w:eastAsia="DejaVu Sans" w:cs="Noto Sans Arabic"/>
          <w:sz w:val="24"/>
          <w:szCs w:val="24"/>
          <w:lang w:val="en-US" w:eastAsia="en-US" w:bidi="en-US"/>
        </w:rPr>
        <w:t>This remains a key weakness I think – it would be stronger to provide a clear “stopping critera” for these iterations.</w:t>
      </w:r>
    </w:p>
  </w:comment>
  <w:comment w:id="2" w:author="Unknown Author" w:date="2024-11-28T11:42:45Z" w:initials="">
    <w:p>
      <w:pPr>
        <w:overflowPunct w:val="false"/>
        <w:spacing w:lineRule="auto" w:line="240"/>
        <w:rPr/>
      </w:pPr>
      <w:r>
        <w:rPr>
          <w:rFonts w:ascii="Liberation Serif" w:hAnsi="Liberation Serif" w:eastAsia="DejaVu Sans" w:cs="Noto Sans Arabic"/>
          <w:sz w:val="24"/>
          <w:szCs w:val="24"/>
          <w:lang w:val="en-US" w:eastAsia="en-US" w:bidi="en-US"/>
        </w:rPr>
        <w:t>Probably want a model table, detailing the initial model, model selection steps and then iterations of SSF to ABM?</w:t>
      </w:r>
    </w:p>
    <w:p>
      <w:pPr>
        <w:overflowPunct w:val="false"/>
        <w:spacing w:lineRule="auto" w:line="240"/>
        <w:rPr/>
      </w:pPr>
      <w:r>
        <w:rPr>
          <w:rFonts w:ascii="Liberation Serif" w:hAnsi="Liberation Serif" w:eastAsia="DejaVu Sans" w:cs="Noto Sans Arabic"/>
          <w:sz w:val="24"/>
          <w:szCs w:val="24"/>
          <w:lang w:val="en-US" w:eastAsia="en-US" w:bidi="en-US"/>
        </w:rPr>
      </w:r>
    </w:p>
  </w:comment>
  <w:comment w:id="3" w:author="Unknown Author" w:date="2024-11-28T11:54:28Z" w:initials="">
    <w:p>
      <w:pPr>
        <w:overflowPunct w:val="false"/>
        <w:spacing w:lineRule="auto" w:line="240"/>
        <w:rPr/>
      </w:pPr>
      <w:r>
        <w:rPr>
          <w:rFonts w:ascii="Liberation Serif" w:hAnsi="Liberation Serif" w:eastAsia="DejaVu Sans" w:cs="Noto Sans Arabic"/>
          <w:sz w:val="24"/>
          <w:szCs w:val="24"/>
          <w:lang w:val="en-US" w:eastAsia="en-US" w:bidi="en-US"/>
        </w:rPr>
        <w:t>This is the full description of our iteration at this point. I think we need at least one more round of it before it is legitimate to call it iteration really.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revisionView w:insDel="0" w:formatting="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0"/>
      <w:jc w:val="left"/>
    </w:pPr>
    <w:rPr>
      <w:rFonts w:ascii="Calibri" w:hAnsi="Calibri" w:eastAsia="Calibri" w:cs="Calibri"/>
      <w:color w:val="auto"/>
      <w:kern w:val="0"/>
      <w:sz w:val="22"/>
      <w:szCs w:val="22"/>
      <w:lang w:val="en-GB" w:eastAsia="en-GB" w:bidi="ar-SA"/>
    </w:rPr>
  </w:style>
  <w:style w:type="paragraph" w:styleId="Heading1">
    <w:name w:val="Heading 1"/>
    <w:basedOn w:val="Normal"/>
    <w:next w:val="Normal"/>
    <w:uiPriority w:val="9"/>
    <w:qFormat/>
    <w:pPr>
      <w:keepNext w:val="true"/>
      <w:keepLines/>
      <w:spacing w:before="240" w:after="0"/>
      <w:outlineLvl w:val="0"/>
    </w:pPr>
    <w:rPr>
      <w:b/>
      <w:sz w:val="24"/>
      <w:szCs w:val="24"/>
    </w:rPr>
  </w:style>
  <w:style w:type="paragraph" w:styleId="Heading2">
    <w:name w:val="Heading 2"/>
    <w:basedOn w:val="Normal"/>
    <w:next w:val="Normal"/>
    <w:uiPriority w:val="9"/>
    <w:unhideWhenUsed/>
    <w:qFormat/>
    <w:pPr>
      <w:keepNext w:val="true"/>
      <w:keepLines/>
      <w:spacing w:before="40" w:after="0"/>
      <w:outlineLvl w:val="1"/>
    </w:pPr>
    <w:rPr>
      <w:b/>
    </w:rPr>
  </w:style>
  <w:style w:type="paragraph" w:styleId="Heading3">
    <w:name w:val="Heading 3"/>
    <w:basedOn w:val="Normal"/>
    <w:next w:val="Normal"/>
    <w:uiPriority w:val="9"/>
    <w:unhideWhenUsed/>
    <w:qFormat/>
    <w:pPr>
      <w:keepNext w:val="true"/>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val="true"/>
      <w:keepLines/>
      <w:spacing w:before="40" w:after="0"/>
      <w:outlineLvl w:val="3"/>
    </w:pPr>
    <w:rPr>
      <w:i/>
      <w:color w:val="2E75B5"/>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6615fd"/>
    <w:rPr>
      <w:rFonts w:ascii="Segoe UI" w:hAnsi="Segoe UI" w:cs="Segoe UI"/>
      <w:sz w:val="18"/>
      <w:szCs w:val="18"/>
    </w:rPr>
  </w:style>
  <w:style w:type="character" w:styleId="CommentSubjectChar" w:customStyle="1">
    <w:name w:val="Comment Subject Char"/>
    <w:basedOn w:val="CommentTextChar"/>
    <w:link w:val="annotationsubject"/>
    <w:uiPriority w:val="99"/>
    <w:semiHidden/>
    <w:qFormat/>
    <w:rsid w:val="00f346ab"/>
    <w:rPr>
      <w:b/>
      <w:bCs/>
      <w:sz w:val="20"/>
      <w:szCs w:val="20"/>
    </w:rPr>
  </w:style>
  <w:style w:type="character" w:styleId="Hyperlink">
    <w:name w:val="Hyperlink"/>
    <w:basedOn w:val="DefaultParagraphFont"/>
    <w:uiPriority w:val="99"/>
    <w:unhideWhenUsed/>
    <w:rsid w:val="00530433"/>
    <w:rPr>
      <w:color w:themeColor="hyperlink" w:val="0000FF"/>
      <w:u w:val="single"/>
    </w:rPr>
  </w:style>
  <w:style w:type="character" w:styleId="UnresolvedMention">
    <w:name w:val="Unresolved Mention"/>
    <w:basedOn w:val="DefaultParagraphFont"/>
    <w:uiPriority w:val="99"/>
    <w:semiHidden/>
    <w:unhideWhenUsed/>
    <w:qFormat/>
    <w:rsid w:val="00530433"/>
    <w:rPr>
      <w:color w:val="605E5C"/>
      <w:shd w:fill="E1DFDD" w:val="clear"/>
    </w:rPr>
  </w:style>
  <w:style w:type="character" w:styleId="LineNumber">
    <w:name w:val="Line Number"/>
    <w:basedOn w:val="DefaultParagraphFont"/>
    <w:uiPriority w:val="99"/>
    <w:semiHidden/>
    <w:unhideWhenUsed/>
    <w:rsid w:val="005823a1"/>
    <w:rPr/>
  </w:style>
  <w:style w:type="character" w:styleId="FollowedHyperlink">
    <w:name w:val="FollowedHyperlink"/>
    <w:basedOn w:val="DefaultParagraphFont"/>
    <w:uiPriority w:val="99"/>
    <w:semiHidden/>
    <w:unhideWhenUsed/>
    <w:rsid w:val="00dd2a9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spacing w:lineRule="auto" w:line="240"/>
    </w:pPr>
    <w:rPr>
      <w:sz w:val="56"/>
      <w:szCs w:val="56"/>
    </w:rPr>
  </w:style>
  <w:style w:type="paragraph" w:styleId="Subtitle">
    <w:name w:val="Subtitle"/>
    <w:basedOn w:val="Normal"/>
    <w:next w:val="Normal"/>
    <w:uiPriority w:val="11"/>
    <w:qFormat/>
    <w:pPr/>
    <w:rPr>
      <w:color w:val="5A5A5A"/>
    </w:rPr>
  </w:style>
  <w:style w:type="paragraph" w:styleId="AnnotationText">
    <w:name w:val="Annotation Text"/>
    <w:basedOn w:val="Normal"/>
    <w:link w:val="CommentTextChar"/>
    <w:uiPriority w:val="99"/>
    <w:unhideWhenUsed/>
    <w:pPr>
      <w:spacing w:lineRule="auto" w:line="240"/>
    </w:pPr>
    <w:rPr>
      <w:sz w:val="20"/>
      <w:szCs w:val="20"/>
    </w:rPr>
  </w:style>
  <w:style w:type="paragraph" w:styleId="BalloonText">
    <w:name w:val="Balloon Text"/>
    <w:basedOn w:val="Normal"/>
    <w:link w:val="BalloonTextChar"/>
    <w:uiPriority w:val="99"/>
    <w:semiHidden/>
    <w:unhideWhenUsed/>
    <w:qFormat/>
    <w:rsid w:val="006615fd"/>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f346ab"/>
    <w:pPr/>
    <w:rPr>
      <w:b/>
      <w:bCs/>
    </w:rPr>
  </w:style>
  <w:style w:type="paragraph" w:styleId="ListParagraph">
    <w:name w:val="List Paragraph"/>
    <w:basedOn w:val="Normal"/>
    <w:uiPriority w:val="34"/>
    <w:qFormat/>
    <w:rsid w:val="00637e17"/>
    <w:pPr>
      <w:spacing w:before="0" w:after="0"/>
      <w:ind w:left="720"/>
      <w:contextualSpacing/>
    </w:pPr>
    <w:rPr/>
  </w:style>
  <w:style w:type="paragraph" w:styleId="NormalWeb">
    <w:name w:val="Normal (Web)"/>
    <w:basedOn w:val="Normal"/>
    <w:uiPriority w:val="99"/>
    <w:unhideWhenUsed/>
    <w:qFormat/>
    <w:rsid w:val="0053043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e23f57"/>
    <w:pPr>
      <w:widowControl/>
      <w:bidi w:val="0"/>
      <w:spacing w:lineRule="auto" w:line="240" w:before="0" w:after="0"/>
      <w:jc w:val="left"/>
    </w:pPr>
    <w:rPr>
      <w:rFonts w:ascii="Calibri" w:hAnsi="Calibri" w:eastAsia="Calibri" w:cs="Calibri"/>
      <w:color w:val="auto"/>
      <w:kern w:val="0"/>
      <w:sz w:val="22"/>
      <w:szCs w:val="22"/>
      <w:lang w:val="en-GB" w:eastAsia="en-GB" w:bidi="ar-SA"/>
    </w:rPr>
  </w:style>
  <w:style w:type="paragraph" w:styleId="Revision">
    <w:name w:val="Revision"/>
    <w:uiPriority w:val="99"/>
    <w:semiHidden/>
    <w:qFormat/>
    <w:rsid w:val="000341e2"/>
    <w:pPr>
      <w:widowControl/>
      <w:bidi w:val="0"/>
      <w:spacing w:lineRule="auto" w:line="240" w:before="0" w:after="0"/>
      <w:jc w:val="left"/>
    </w:pPr>
    <w:rPr>
      <w:rFonts w:ascii="Calibri" w:hAnsi="Calibri" w:eastAsia="Calibri" w:cs="Calibri"/>
      <w:color w:val="auto"/>
      <w:kern w:val="0"/>
      <w:sz w:val="22"/>
      <w:szCs w:val="22"/>
      <w:lang w:val="en-GB" w:eastAsia="en-GB" w:bidi="ar-SA"/>
    </w:rPr>
  </w:style>
  <w:style w:type="paragraph" w:styleId="Bibliography">
    <w:name w:val="Bibliography"/>
    <w:basedOn w:val="Normal"/>
    <w:next w:val="Normal"/>
    <w:uiPriority w:val="37"/>
    <w:unhideWhenUsed/>
    <w:qFormat/>
    <w:rsid w:val="00a72c14"/>
    <w:pPr>
      <w:spacing w:lineRule="auto" w:line="240" w:before="0" w:after="240"/>
    </w:pPr>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d2d3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ed2d31"/>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d2d31"/>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Cos/DeerMovement_paper" TargetMode="External"/><Relationship Id="rId3" Type="http://schemas.openxmlformats.org/officeDocument/2006/relationships/hyperlink" Target="https://srtm.csi.cgiar.org/"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C163-5E9D-4A1A-912B-73DAAB0C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Application>LibreOffice/24.2.5.2$Linux_X86_64 LibreOffice_project/420$Build-2</Application>
  <AppVersion>15.0000</AppVersion>
  <Pages>9</Pages>
  <Words>1750</Words>
  <Characters>10149</Characters>
  <CharactersWithSpaces>11869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2021-07-20T08:52:00Z</dcterms:created>
  <dc:creator>Eleanor Warren-Thomas</dc:creator>
  <dc:description/>
  <dc:language>en-US</dc:language>
  <cp:lastModifiedBy/>
  <cp:lastPrinted>2021-07-06T16:58:00Z</cp:lastPrinted>
  <dcterms:modified xsi:type="dcterms:W3CDTF">2024-11-28T11:56:02Z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http://www.zotero.org/styles/journal-of-applied-ecology</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http://www.zotero.org/styles/university-of-york-harvard-environment</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Journal of Applied Ecology</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University of York - Harvard - Environment</vt:lpwstr>
  </property>
  <property fmtid="{D5CDD505-2E9C-101B-9397-08002B2CF9AE}" pid="24" name="Mendeley Unique User Id_1">
    <vt:lpwstr>6450edee-9143-3c85-82d7-b3727d1f93bc</vt:lpwstr>
  </property>
  <property fmtid="{D5CDD505-2E9C-101B-9397-08002B2CF9AE}" pid="25" name="ZOTERO_PREF_1">
    <vt:lpwstr>&lt;data data-version="3" zotero-version="5.0.97-beta.33+fdcd4e51c"&gt;&lt;session id="rhyMZbqC"/&gt;&lt;style id="http://www.zotero.org/styles/harvard-cite-them-right" hasBibliography="1" bibliographyStyleHasBeenSet="1"/&gt;&lt;prefs&gt;&lt;pref name="fieldType" value="Field"/&gt;&lt;/p</vt:lpwstr>
  </property>
  <property fmtid="{D5CDD505-2E9C-101B-9397-08002B2CF9AE}" pid="26" name="ZOTERO_PREF_2">
    <vt:lpwstr>refs&gt;&lt;/data&gt;</vt:lpwstr>
  </property>
</Properties>
</file>