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30AC1" w14:textId="77777777" w:rsidR="00DF691A" w:rsidRDefault="00000000">
      <w:pPr>
        <w:pStyle w:val="Heading1"/>
      </w:pPr>
      <w:r>
        <w:t>Title:</w:t>
      </w:r>
    </w:p>
    <w:p w14:paraId="62007357" w14:textId="77777777" w:rsidR="00DF691A" w:rsidRDefault="00000000">
      <w:bookmarkStart w:id="0" w:name="_Hlk65852804"/>
      <w:r>
        <w:t xml:space="preserve">Predicting </w:t>
      </w:r>
      <w:proofErr w:type="spellStart"/>
      <w:r>
        <w:t>spatio</w:t>
      </w:r>
      <w:proofErr w:type="spellEnd"/>
      <w:r>
        <w:t>-temporal recolonization of reintroduced large herbivore populations and zones of potential human wildlife conflicts: red deer in Corsica</w:t>
      </w:r>
      <w:bookmarkEnd w:id="0"/>
    </w:p>
    <w:p w14:paraId="4655B9BB" w14:textId="77777777" w:rsidR="00DF691A" w:rsidRDefault="00000000">
      <w:pPr>
        <w:pStyle w:val="Heading1"/>
      </w:pPr>
      <w:r>
        <w:t>Running title:</w:t>
      </w:r>
    </w:p>
    <w:p w14:paraId="61C30EB4" w14:textId="77777777" w:rsidR="00DF691A" w:rsidRDefault="00000000">
      <w:r>
        <w:t>Recolonisation of Corsica by red deer</w:t>
      </w:r>
    </w:p>
    <w:p w14:paraId="1317EC14" w14:textId="77777777" w:rsidR="00DF691A" w:rsidRDefault="00000000">
      <w:pPr>
        <w:pStyle w:val="Heading1"/>
      </w:pPr>
      <w:r>
        <w:t>Author details:</w:t>
      </w:r>
    </w:p>
    <w:p w14:paraId="17C88932" w14:textId="77777777" w:rsidR="00DF691A" w:rsidRDefault="00000000">
      <w:r>
        <w:t>Connor Lovell</w:t>
      </w:r>
      <w:r>
        <w:rPr>
          <w:vertAlign w:val="superscript"/>
        </w:rPr>
        <w:t>1,2</w:t>
      </w:r>
      <w:r>
        <w:t>, Jake Williams</w:t>
      </w:r>
      <w:r>
        <w:rPr>
          <w:vertAlign w:val="superscript"/>
        </w:rPr>
        <w:t>1</w:t>
      </w:r>
      <w:r>
        <w:t>, Stevan Mondolini</w:t>
      </w:r>
      <w:r>
        <w:rPr>
          <w:vertAlign w:val="superscript"/>
        </w:rPr>
        <w:t>3</w:t>
      </w:r>
      <w:r>
        <w:t>, Nathalie Pettorelli</w:t>
      </w:r>
      <w:r>
        <w:rPr>
          <w:vertAlign w:val="superscript"/>
        </w:rPr>
        <w:t>1</w:t>
      </w:r>
    </w:p>
    <w:p w14:paraId="0343F30C" w14:textId="77777777" w:rsidR="00DF691A" w:rsidRDefault="00DF691A">
      <w:pPr>
        <w:rPr>
          <w:vertAlign w:val="superscript"/>
        </w:rPr>
      </w:pPr>
    </w:p>
    <w:p w14:paraId="60CFC975" w14:textId="77777777" w:rsidR="00DF691A" w:rsidRDefault="00000000">
      <w:pPr>
        <w:rPr>
          <w:vertAlign w:val="superscript"/>
        </w:rPr>
      </w:pPr>
      <w:r>
        <w:rPr>
          <w:vertAlign w:val="superscript"/>
        </w:rPr>
        <w:t>1</w:t>
      </w:r>
      <w:r>
        <w:t>Institute of Zoology, Zoological Society of London, London, NW1 4RY, UK</w:t>
      </w:r>
      <w:r>
        <w:rPr>
          <w:vertAlign w:val="superscript"/>
        </w:rPr>
        <w:t xml:space="preserve"> </w:t>
      </w:r>
    </w:p>
    <w:p w14:paraId="1E706CE4" w14:textId="77777777" w:rsidR="00DF691A" w:rsidRDefault="00000000">
      <w:pPr>
        <w:rPr>
          <w:vertAlign w:val="superscript"/>
        </w:rPr>
      </w:pPr>
      <w:r>
        <w:rPr>
          <w:vertAlign w:val="superscript"/>
        </w:rPr>
        <w:t>2</w:t>
      </w:r>
      <w:r>
        <w:t xml:space="preserve">Kings College London, </w:t>
      </w:r>
    </w:p>
    <w:p w14:paraId="5A0E3A12" w14:textId="77777777" w:rsidR="00DF691A" w:rsidRDefault="00000000">
      <w:pPr>
        <w:rPr>
          <w:vertAlign w:val="superscript"/>
        </w:rPr>
      </w:pPr>
      <w:r>
        <w:rPr>
          <w:vertAlign w:val="superscript"/>
        </w:rPr>
        <w:t>3</w:t>
      </w:r>
      <w:r>
        <w:t xml:space="preserve">Parc </w:t>
      </w:r>
    </w:p>
    <w:p w14:paraId="6ED6BD2C" w14:textId="77777777" w:rsidR="00DF691A" w:rsidRDefault="00DF691A">
      <w:pPr>
        <w:spacing w:after="120"/>
        <w:rPr>
          <w:vertAlign w:val="superscript"/>
        </w:rPr>
      </w:pPr>
    </w:p>
    <w:p w14:paraId="3F242BC2" w14:textId="77777777" w:rsidR="00DF691A" w:rsidRDefault="00000000">
      <w:pPr>
        <w:spacing w:after="120"/>
      </w:pPr>
      <w:r>
        <w:br w:type="page"/>
      </w:r>
    </w:p>
    <w:p w14:paraId="69AF852B" w14:textId="77777777" w:rsidR="00DF691A" w:rsidRDefault="00000000">
      <w:pPr>
        <w:pStyle w:val="Heading1"/>
        <w:spacing w:before="0"/>
      </w:pPr>
      <w:r>
        <w:lastRenderedPageBreak/>
        <w:t xml:space="preserve">Abstract  </w:t>
      </w:r>
    </w:p>
    <w:p w14:paraId="0D94BEB5" w14:textId="77777777" w:rsidR="00DF691A" w:rsidRDefault="00DF691A"/>
    <w:p w14:paraId="1E64D171" w14:textId="77777777" w:rsidR="00DF691A" w:rsidRDefault="00000000">
      <w:pPr>
        <w:numPr>
          <w:ilvl w:val="0"/>
          <w:numId w:val="1"/>
        </w:numPr>
        <w:spacing w:after="120"/>
        <w:rPr>
          <w:color w:val="000000"/>
        </w:rPr>
      </w:pPr>
      <w:bookmarkStart w:id="1" w:name="_gjdgxs"/>
      <w:bookmarkEnd w:id="1"/>
      <w:r>
        <w:rPr>
          <w:color w:val="000000"/>
        </w:rPr>
        <w:t>Trophic rewilding via the (re)introduction of keystone species and ecosystem engineer, such as large herbivores, is increasingly being considered in Europe to support nature recovery and improve the resilience of ecosystems in the face of rapidly changing environmental conditions. Large herbivore presence can however generate issues for local communities, making it important to anticipate likely expansion patterns and identify possible zones of human-wildlife conflicts</w:t>
      </w:r>
    </w:p>
    <w:p w14:paraId="1CC38B8F" w14:textId="77777777" w:rsidR="00DF691A" w:rsidRDefault="00DF691A">
      <w:pPr>
        <w:spacing w:after="120"/>
      </w:pPr>
    </w:p>
    <w:p w14:paraId="14CDA692" w14:textId="77777777" w:rsidR="00DF691A" w:rsidRDefault="00000000">
      <w:pPr>
        <w:numPr>
          <w:ilvl w:val="0"/>
          <w:numId w:val="1"/>
        </w:numPr>
        <w:spacing w:after="120"/>
        <w:rPr>
          <w:color w:val="000000"/>
        </w:rPr>
      </w:pPr>
      <w:r>
        <w:rPr>
          <w:color w:val="000000"/>
        </w:rPr>
        <w:t>We used the recently developed integrated Step Selection Function approach to build a predictive, spatially explicit, individual-based model to examine reintroduced Corsican red deer (Cervus elaphus) population expansion in Corsica. We developed the model based on known demographic processes and habitat selection of reintroduced red deer collected during a xx-year intensive field study.</w:t>
      </w:r>
    </w:p>
    <w:p w14:paraId="307BFCAB" w14:textId="77777777" w:rsidR="00DF691A" w:rsidRDefault="00DF691A">
      <w:pPr>
        <w:pStyle w:val="ListParagraph"/>
        <w:rPr>
          <w:color w:val="000000"/>
        </w:rPr>
      </w:pPr>
    </w:p>
    <w:p w14:paraId="1F98E67E" w14:textId="77777777" w:rsidR="00DF691A" w:rsidRDefault="00000000">
      <w:pPr>
        <w:numPr>
          <w:ilvl w:val="0"/>
          <w:numId w:val="1"/>
        </w:numPr>
        <w:spacing w:after="120"/>
      </w:pPr>
      <w:r>
        <w:t>During model validation, our model accurately described the recolonization process in the three reintroduction sites, correctly predicting xxx. We then projected dispersers over the entire island for 2050. We predicted xxx. We identified xx as likely spatial barriers slowing the red deer expansion.</w:t>
      </w:r>
    </w:p>
    <w:p w14:paraId="47CF365B" w14:textId="77777777" w:rsidR="00DF691A" w:rsidRDefault="00DF691A">
      <w:pPr>
        <w:pStyle w:val="ListParagraph"/>
        <w:rPr>
          <w:color w:val="000000"/>
        </w:rPr>
      </w:pPr>
    </w:p>
    <w:p w14:paraId="73651EF1" w14:textId="77777777" w:rsidR="00DF691A" w:rsidRDefault="00000000">
      <w:pPr>
        <w:numPr>
          <w:ilvl w:val="0"/>
          <w:numId w:val="1"/>
        </w:numPr>
        <w:spacing w:after="120"/>
      </w:pPr>
      <w:r>
        <w:t xml:space="preserve">Synthesis and applications. As the number of trophic rewilding projects increases in Europe, there is a real need to anticipate how the (re)introduced populations are likely to expand their distribution to prevent avoidable human-wildlife conflicts. </w:t>
      </w:r>
    </w:p>
    <w:p w14:paraId="0960F43F" w14:textId="77777777" w:rsidR="00DF691A" w:rsidRDefault="00DF691A"/>
    <w:p w14:paraId="6786CF8E" w14:textId="77777777" w:rsidR="00DF691A" w:rsidRDefault="00000000">
      <w:pPr>
        <w:rPr>
          <w:b/>
        </w:rPr>
      </w:pPr>
      <w:r>
        <w:rPr>
          <w:b/>
        </w:rPr>
        <w:t>Keywords</w:t>
      </w:r>
    </w:p>
    <w:p w14:paraId="39D55D0B" w14:textId="77777777" w:rsidR="00DF691A" w:rsidRDefault="00000000">
      <w:r>
        <w:t>Trophic rewilding, adaptive management, recolonization, spatially explicit individual-based model, red deer</w:t>
      </w:r>
    </w:p>
    <w:p w14:paraId="495F3C66" w14:textId="77777777" w:rsidR="00DF691A" w:rsidRDefault="00000000">
      <w:pPr>
        <w:spacing w:after="160"/>
      </w:pPr>
      <w:r>
        <w:br w:type="page"/>
      </w:r>
    </w:p>
    <w:p w14:paraId="659CE0E1" w14:textId="77777777" w:rsidR="00DF691A" w:rsidRDefault="00000000">
      <w:pPr>
        <w:pStyle w:val="Heading1"/>
        <w:spacing w:before="0"/>
      </w:pPr>
      <w:r>
        <w:lastRenderedPageBreak/>
        <w:t xml:space="preserve">Introduction </w:t>
      </w:r>
    </w:p>
    <w:p w14:paraId="4E6C110C" w14:textId="77777777" w:rsidR="00DF691A"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In the face of rapidly changing environmental conditions, increasing level of environmental predictability and dramatic loss of biodiversity, nature recovery has become a priority, with the United Nations for example declaring this decade as the Decade on Ecosystem Restoration to spur global actions to prevent, halt and reverse the degradation of ecosystems. In this context, trophic rewilding, a form of environmental management approach that aims to diversify and complexify ecological interactions through the (re)introduction of </w:t>
      </w:r>
      <w:r>
        <w:rPr>
          <w:color w:val="000000"/>
        </w:rPr>
        <w:t>keystone species and ecosystem engineers, has gained significant traction in Europe (</w:t>
      </w:r>
      <w:proofErr w:type="spellStart"/>
      <w:r>
        <w:rPr>
          <w:color w:val="000000"/>
        </w:rPr>
        <w:t>Pettorelli</w:t>
      </w:r>
      <w:proofErr w:type="spellEnd"/>
      <w:r>
        <w:rPr>
          <w:color w:val="000000"/>
        </w:rPr>
        <w:t xml:space="preserve"> et al., 2018). Trophic rewilding discussions have primarily focused on the necessity and feasibility of large herbivore (re)introductions, given their significant impacts on ecosystems. Through their presence and activities (e.g., feeding, trampling, urination and defecation), large herbivores indeed directly and indirectly influence ecosystem structure and processes, ultimately leading to changes in ecosystem composition and functioning. </w:t>
      </w:r>
    </w:p>
    <w:p w14:paraId="22D6D61F" w14:textId="77777777" w:rsidR="00DF691A"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The translocation of large species is, however, not without risks and can lead to conflicts with human populations as large species interact with human activities such as agriculture, logging, hunting, and development. In the United States, for example, the reintroduction of elks, </w:t>
      </w:r>
      <w:r>
        <w:rPr>
          <w:rFonts w:cs="Times New Roman"/>
          <w:i/>
          <w:iCs/>
          <w:kern w:val="2"/>
          <w:lang w:val="en-US" w:eastAsia="en-US"/>
          <w14:ligatures w14:val="standardContextual"/>
        </w:rPr>
        <w:t>Cervus canadensis</w:t>
      </w:r>
      <w:r>
        <w:rPr>
          <w:rFonts w:cs="Times New Roman"/>
          <w:kern w:val="2"/>
          <w:lang w:val="en-US" w:eastAsia="en-US"/>
          <w14:ligatures w14:val="standardContextual"/>
        </w:rPr>
        <w:t xml:space="preserve">, was associated with increased costs to local communities as they saw their fences being more damaged, their crops being more depredated, and their livestock catching more disease (Mc </w:t>
      </w:r>
      <w:proofErr w:type="spellStart"/>
      <w:r>
        <w:rPr>
          <w:rFonts w:cs="Times New Roman"/>
          <w:kern w:val="2"/>
          <w:lang w:val="en-US" w:eastAsia="en-US"/>
          <w14:ligatures w14:val="standardContextual"/>
        </w:rPr>
        <w:t>Cann</w:t>
      </w:r>
      <w:proofErr w:type="spellEnd"/>
      <w:r>
        <w:rPr>
          <w:rFonts w:cs="Times New Roman"/>
          <w:kern w:val="2"/>
          <w:lang w:val="en-US" w:eastAsia="en-US"/>
          <w14:ligatures w14:val="standardContextual"/>
        </w:rPr>
        <w:t xml:space="preserve"> et al., 2021; Hegel et al, 2009). One way to prevent the likely increases in human-wildlife conflicts following species translocations is to identify areas likely to be colonized by introduced individuals, so that targeted actions can be strategically deployed early enough to mitigate the risks associated with population expansion. This step is generally done by mapping habitat suitability at landscape scales using approaches such as species distribution modelling, and rarely, individual based modelling (see e.g., </w:t>
      </w:r>
      <w:proofErr w:type="spellStart"/>
      <w:r>
        <w:rPr>
          <w:rFonts w:cs="Times New Roman"/>
          <w:kern w:val="2"/>
          <w:lang w:val="en-US" w:eastAsia="en-US"/>
          <w14:ligatures w14:val="standardContextual"/>
        </w:rPr>
        <w:t>Marucco</w:t>
      </w:r>
      <w:proofErr w:type="spellEnd"/>
      <w:r>
        <w:rPr>
          <w:rFonts w:cs="Times New Roman"/>
          <w:kern w:val="2"/>
          <w:lang w:val="en-US" w:eastAsia="en-US"/>
          <w14:ligatures w14:val="standardContextual"/>
        </w:rPr>
        <w:t xml:space="preserve"> and McIntire 2010). </w:t>
      </w:r>
    </w:p>
    <w:p w14:paraId="26E13828" w14:textId="21B58474" w:rsidR="00DF691A"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t xml:space="preserve">By spatially simulating individual animals and their interactions with one another and the environment </w:t>
      </w:r>
      <w:r>
        <w:fldChar w:fldCharType="begin"/>
      </w:r>
      <w:r w:rsidR="005E32E7">
        <w:rPr>
          <w:rFonts w:cs="Times New Roman"/>
          <w:kern w:val="2"/>
          <w:lang w:val="en-US" w:eastAsia="en-US"/>
        </w:rPr>
        <w:instrText xml:space="preserve"> ADDIN ZOTERO_ITEM CSL_CITATION {"citationID":"pA6CScZe","properties":{"formattedCitation":"(McLane {\\i{}et al.}, 2011; Accolla {\\i{}et al.}, 2021)","plainCitation":"(McLane et al., 2011; Accolla et al., 2021)","noteIndex":0},"citationItems":[{"id":1695,"uris":["http://zotero.org/users/9013932/items/AKXGEJ2V"],"itemData":{"id":1695,"type":"article-journal","abstract":"Conservation planning of critical habitats for wildlife species at risk is a priority topic that requires the knowledge of how animals select and use their habitat, and how they respond to future developmental changes in their environment. This paper explores the role of a habitat-modeling methodological approach, agent-based modeling, which we advocate as a promising approach for ecological research. Agent-based models (ABMs) are capable of simultaneously distinguishing animal densities from habitat quality, can explicitly represent the environment and its dynamism, can accommodate spatial patterns of inter- and intra-species mechanisms, and can explore feedbacks and adaptations inherent in these systems. ABMs comprise autonomous, individual entities; each with dynamic, adaptive behaviors and heterogeneous characteristics that interact with each other and with their environment. These interactions result in emergent outcomes that can be used to quantitatively examine critical habitats from the individual- to population-level. ABMs can also explore how wildlife will respond to potential changes in environmental conditions, since they can readily incorporate adaptive animal-movement ecology in a changing landscape. This paper describes the necessary elements of an ABM developed speciﬁcally for understanding wildlife habitat selection, reviews the current empirical literature on ABMs in wildlife ecology and management, and evaluates the current and future roles these ABMs can play, speciﬁcally with regards to scenario planning of designated critical habitats.","container-title":"Ecological Modelling","DOI":"10.1016/j.ecolmodel.2011.01.020","ISSN":"03043800","issue":"8","journalAbbreviation":"Ecological Modelling","language":"en","page":"1544-1556","source":"DOI.org (Crossref)","title":"The role of agent-based models in wildlife ecology and management","volume":"222","author":[{"family":"McLane","given":"Adam J."},{"family":"Semeniuk","given":"Christina"},{"family":"McDermid","given":"Gregory J."},{"family":"Marceau","given":"Danielle J."}],"issued":{"date-parts":[["2011",4]]}}},{"id":11298,"uris":["http://zotero.org/users/9013932/items/VGNQLQEP"],"itemData":{"id":11298,"type":"article-journal","abstract":"ABSTRACT\n            \n              Population models can provide valuable tools for ecological risk assessment (ERA). A growing amount of work on model development and documentation is now available to guide modelers and risk assessors to address different ERA questions. However, there remain misconceptions about population models for ERA, and communication between regulators and modelers can still be hindered by a lack of clarity in the underlying formalism, implementation, and complexity of different model types. In particular, there is confusion about differences among types of models and the implications of including or ignoring interactions of organisms with each other and their environment. In this review, we provide an overview of the key features represented in population models of relevance for ERA, which include density dependence, spatial heterogeneity, external drivers, stochasticity, life‐history traits, behavior, energetics, and how exposure and effects are integrated in the models. We differentiate 3 broadly defined population model types (unstructured, structured, and agent‐based) and explain how they can represent these key features. Depending on the ERA context, some model features will be more important than others, and this can inform model type choice, how features are implemented, and possibly the collection of additional data. We show that nearly all features can be included irrespective of formalization, but some features are more or less easily incorporated in certain model types. We also analyze how the key features have been used in published population models implemented as unstructured, structured, and agent‐based models. The overall aim of this review is to increase confidence and understanding by model users and evaluators when considering the potential and adequacy of population models for use in ERA.\n              Integr Environ Assess Manag\n              2021;17:521–540. ©  2020 SETAC\n            \n          , \n            KEY POINTS\n            \n              \n                \n                  We provide an overview of the key features represented in population models of relevance for ecological risk assessment (ERA), and differentiate 3 population model types (unstructured, structured, and agent‐based).\n                \n                \n                  We show that nearly all features can be included irrespective of formalization, but some features are more or less easily incorporated in certain model types.\n                \n                \n                  Depending on the ERA context, some model features are more important than others, and there are trade‐offs between the need to incorporate particular features, data availability, and computational and/or mathematical effort.\n                \n                \n                  When possible, we encourage the use of a multimodeling approach to increase confidence in model outputs.","container-title":"Integrated Environmental Assessment and Management","DOI":"10.1002/ieam.4362","ISSN":"1551-3777, 1551-3793","issue":"3","journalAbbreviation":"Integr Envir Assess &amp; Manag","language":"en","page":"521-540","source":"DOI.org (Crossref)","title":"A Review of Key Features and Their Implementation in Unstructured, Structured, and Agent‐Based Population Models for Ecological Risk Assessment","volume":"17","author":[{"family":"Accolla","given":"Chiara"},{"family":"Vaugeois","given":"Maxime"},{"family":"Grimm","given":"Volker"},{"family":"Moore","given":"Adrian P"},{"family":"Rueda‐Cediel","given":"Pamela"},{"family":"Schmolke","given":"Amelie"},{"family":"Forbes","given":"Valery E"}],"issued":{"date-parts":[["2021",5]]}},"label":"page"}],"schema":"https://github.com/citation-style-language/schema/raw/master/csl-citation.json"} </w:instrText>
      </w:r>
      <w:r>
        <w:rPr>
          <w:rFonts w:cs="Times New Roman"/>
          <w:kern w:val="2"/>
          <w:lang w:val="en-US" w:eastAsia="en-US"/>
        </w:rPr>
        <w:fldChar w:fldCharType="separate"/>
      </w:r>
      <w:r w:rsidR="005E32E7" w:rsidRPr="005E32E7">
        <w:t xml:space="preserve">(McLane </w:t>
      </w:r>
      <w:r w:rsidR="005E32E7" w:rsidRPr="005E32E7">
        <w:rPr>
          <w:i/>
          <w:iCs/>
        </w:rPr>
        <w:t>et al.</w:t>
      </w:r>
      <w:r w:rsidR="005E32E7" w:rsidRPr="005E32E7">
        <w:t xml:space="preserve">, 2011; Accolla </w:t>
      </w:r>
      <w:r w:rsidR="005E32E7" w:rsidRPr="005E32E7">
        <w:rPr>
          <w:i/>
          <w:iCs/>
        </w:rPr>
        <w:t>et al.</w:t>
      </w:r>
      <w:r w:rsidR="005E32E7" w:rsidRPr="005E32E7">
        <w:t>, 2021)</w:t>
      </w:r>
      <w:r>
        <w:rPr>
          <w:rFonts w:cs="Times New Roman"/>
          <w:kern w:val="2"/>
          <w:lang w:val="en-US" w:eastAsia="en-US"/>
        </w:rPr>
        <w:fldChar w:fldCharType="end"/>
      </w:r>
      <w:r>
        <w:rPr>
          <w:rFonts w:cs="Times New Roman"/>
          <w:kern w:val="2"/>
          <w:lang w:val="en-US" w:eastAsia="en-US"/>
          <w14:ligatures w14:val="standardContextual"/>
        </w:rPr>
        <w:t xml:space="preserve">, mechanistic Individual-Based Models (IBMs) can make readily interpretable predictions of emergent population expansion </w:t>
      </w:r>
      <w:r>
        <w:t>(e.g. Fernández et al, 2006; Philips 2020)</w:t>
      </w:r>
      <w:r>
        <w:rPr>
          <w:rFonts w:cs="Times New Roman"/>
          <w:kern w:val="2"/>
          <w:lang w:val="en-US" w:eastAsia="en-US"/>
          <w14:ligatures w14:val="standardContextual"/>
        </w:rPr>
        <w:t xml:space="preserve">. However, their reliability strongly depends on how accurately the set of “movement rules” for individuals reflects the true movement of individual animals. Developing such rules heuristically or based on separately defined habitat suitability maps has previously provided interesting insights </w:t>
      </w:r>
      <w:r>
        <w:fldChar w:fldCharType="begin"/>
      </w:r>
      <w:r w:rsidR="005E32E7">
        <w:rPr>
          <w:rFonts w:cs="Times New Roman"/>
          <w:kern w:val="2"/>
          <w:lang w:val="en-US" w:eastAsia="en-US"/>
        </w:rPr>
        <w:instrText xml:space="preserve"> ADDIN ZOTERO_ITEM CSL_CITATION {"citationID":"EHkMAHxJ","properties":{"formattedCitation":"(Mims {\\i{}et al.}, 2019; Philips, 2020)","plainCitation":"(Mims et al., 2019; Philips, 2020)","dontUpdate":true,"noteIndex":0},"citationItems":[{"id":11759,"uris":["http://zotero.org/users/9013932/items/GA4JAPLS"],"itemData":{"id":11759,"type":"article-journal","abstract":"The success of species reintroductions can depend on a combination of environmental, demographic, and genetic factors. Although the importance of these factors in the success of reintroductions is well-accepted, they are typically evaluated independently, which can miss important interactions. For species that persist in metapopulations, movement through and interaction with the landscape is predicted to be a vital component of persistence. Simulation-based approaches are a promising technique for evaluating the independent and combined effects of these factors on the outcome of various reintroduction and associated management actions. We report results from a simulation study of bull trout (Salvelinus conﬂuentus) reintroduction to three watersheds of the Pend Oreille River system in northeastern Washington State, USA. We used an individual-based, spatially explicit simulation model to evaluate how reintroduction strategies, life history variation, and riverscape structure (e.g., network topology) interact to inﬂuence the demographic and genetic characteristics of reintroduced bull trout populations in three watersheds. Simulation scenarios included a range of initial genetic stocks (informed by empirical bull trout genetic data), variation in migratory tendency and life history, and two landscape connectivity alternatives representing a connected network (isolation-by-distance) and a fragmented network (isolation-by-barrier, using the known existing barriers). A novel feature of these simulations was the ability to consider the interaction of both demographic and genetic (i.e., demogenetic) factors in riverscapes with implicit asymmetric movement probabilities across the barriers. We found that connectivity (presence or absence of barriers) had the largest effect on demographic and genetic outcomes over 200 yr, with a greater effect than both initial genetic diversity and life history variation. We also identiﬁed regions of the study system in which bull trout populations persisted across a wide range of demographic, life history, and environmental connectivity parameters. Finally, we found no evidence that initial neutral genetic diversity inﬂuenced genetic diversity and structure after 200 yr; instead, genetic drift due to stray rate and population isolation dominated and erased any initial differences in genetic diversity. Our results highlight the utility of spatially explicit demogenetic approaches in exploring and understanding population dynamics—and their implications for management strategies—in fresh waters.","container-title":"Ecosphere","DOI":"10.1002/ecs2.2589","ISSN":"2150-8925, 2150-8925","issue":"2","journalAbbreviation":"Ecosphere","language":"en","page":"e02589","source":"DOI.org (Crossref)","title":"Simulating demography, genetics, and spatially explicit processes to inform reintroduction of a threatened char","volume":"10","author":[{"family":"Mims","given":"Meryl C."},{"family":"Day","given":"Casey C."},{"family":"Burkhart","given":"Jacob J."},{"family":"Fuller","given":"Matthew R."},{"family":"Hinkle","given":"Jameson"},{"family":"Bearlin","given":"Andrew"},{"family":"Dunham","given":"Jason B."},{"family":"DeHaan","given":"Patrick W."},{"family":"Holden","given":"Zachary A."},{"family":"Landguth","given":"Erin E."}],"issued":{"date-parts":[["2019",2]]}}},{"id":1178,"uris":["http://zotero.org/users/9013932/items/BJ6PX4QH"],"itemData":{"id":1178,"type":"article-journal","abstract":"Re-introduction of Eurasian Lynx to Scotland is being considered. Work by others has provided an ecological rationale for reintroduction and trial re-introductions are proposed on the Scottish border. This paper presents an Agent Based Model which simulates the potential for individual lynx to successfully disperse from a release point, using movement rules derived from observation of wild lynx in Europe. Results suggest high mortality from road crossings could hinder effective dispersal. The model is used to suggest the strongest candidate release site based on dispersal with and without a road mortality effect. This occurs in the Galloway Forest Park. The model is built using open source tool Netlogo, the programming language is relatively straightforward and extensible so other life events and human interactions can be modelled. Movement parameters can easily be reset to explore other hypothesised movement patterns. This paper contributes to spatio-temporal understanding of lynx dispersal, via a dynamic visual representation of movement in an ABM. This may help appraise the case for re-introduction in a particular location as well as providing a discursive tool that may help to understand and resolve concerns of community stakeholders, which would aid development of suitable policies. Model code is available via online repository: https://github.com/DrIanPhilips/LynxABM.","container-title":"Applied Spatial Analysis and Policy","DOI":"10.1007/s12061-019-09297-4","ISSN":"1874-463X, 1874-4621","issue":"1","journalAbbreviation":"Appl. Spatial Analysis","language":"en","page":"161-185","source":"DOI.org (Crossref)","title":"An Agent Based Model to Estimate Lynx Dispersal if Re-Introduced to Scotland","volume":"13","author":[{"family":"Philips","given":"Ian"}],"issued":{"date-parts":[["2020",3]]}}}],"schema":"https://github.com/citation-style-language/schema/raw/master/csl-citation.json"} </w:instrText>
      </w:r>
      <w:r>
        <w:rPr>
          <w:rFonts w:cs="Times New Roman"/>
          <w:kern w:val="2"/>
          <w:lang w:val="en-US" w:eastAsia="en-US"/>
        </w:rPr>
        <w:fldChar w:fldCharType="separate"/>
      </w:r>
      <w:r>
        <w:t xml:space="preserve">(e.g. Mims </w:t>
      </w:r>
      <w:r>
        <w:rPr>
          <w:i/>
          <w:iCs/>
        </w:rPr>
        <w:t>et al.</w:t>
      </w:r>
      <w:r>
        <w:t>, 2019; Philips, 2020)</w:t>
      </w:r>
      <w:r>
        <w:rPr>
          <w:rFonts w:cs="Times New Roman"/>
          <w:kern w:val="2"/>
          <w:lang w:val="en-US" w:eastAsia="en-US"/>
        </w:rPr>
        <w:fldChar w:fldCharType="end"/>
      </w:r>
      <w:r>
        <w:rPr>
          <w:rFonts w:cs="Times New Roman"/>
          <w:kern w:val="2"/>
          <w:lang w:val="en-US" w:eastAsia="en-US"/>
          <w14:ligatures w14:val="standardContextual"/>
        </w:rPr>
        <w:t xml:space="preserve">, but remains constrained by land cover definition and resolution issues. An alternative approach, based more directly on animal movement, is to develop such rules directly from empirical movement data collected by animal GPS collars (e.g. </w:t>
      </w:r>
      <w:r>
        <w:rPr>
          <w:rFonts w:cs="Times New Roman"/>
          <w:kern w:val="2"/>
          <w:lang w:val="en-US" w:eastAsia="en-US"/>
        </w:rPr>
        <w:t>Crevier et al. 2021)</w:t>
      </w:r>
      <w:r>
        <w:rPr>
          <w:rFonts w:cs="Times New Roman"/>
          <w:kern w:val="2"/>
          <w:lang w:val="en-US" w:eastAsia="en-US"/>
          <w14:ligatures w14:val="standardContextual"/>
        </w:rPr>
        <w:t xml:space="preserve">. </w:t>
      </w:r>
    </w:p>
    <w:p w14:paraId="293428A8" w14:textId="77777777" w:rsidR="00DF691A" w:rsidRDefault="00000000">
      <w:pPr>
        <w:spacing w:after="160"/>
        <w:jc w:val="both"/>
        <w:rPr>
          <w:rFonts w:cs="Times New Roman"/>
          <w:kern w:val="2"/>
          <w:lang w:val="en-US" w:eastAsia="en-US"/>
          <w14:ligatures w14:val="standardContextual"/>
        </w:rPr>
      </w:pPr>
      <w:r>
        <w:rPr>
          <w:rFonts w:cs="Times New Roman"/>
          <w:kern w:val="2"/>
          <w:lang w:val="en-US" w:eastAsia="en-US"/>
          <w14:ligatures w14:val="standardContextual"/>
        </w:rPr>
        <w:lastRenderedPageBreak/>
        <w:t xml:space="preserve">In this study, we aim to </w:t>
      </w:r>
      <w:r>
        <w:rPr>
          <w:color w:val="000000"/>
        </w:rPr>
        <w:t>use the recently developed integrated Step Selection Function approach by Signer and colleagues (2023) to build a spatially explicit IBM to predict reintroduced Corsican red deer (</w:t>
      </w:r>
      <w:r>
        <w:rPr>
          <w:i/>
          <w:iCs/>
          <w:color w:val="000000"/>
        </w:rPr>
        <w:t>Cervus elaphus</w:t>
      </w:r>
      <w:r>
        <w:rPr>
          <w:color w:val="000000"/>
        </w:rPr>
        <w:t>) population expansion in Corsica.</w:t>
      </w:r>
      <w:r>
        <w:rPr>
          <w:rFonts w:cs="Times New Roman"/>
          <w:kern w:val="2"/>
          <w:lang w:val="en-US" w:eastAsia="en-US"/>
          <w14:ligatures w14:val="standardContextual"/>
        </w:rPr>
        <w:t xml:space="preserve"> The case of the Corsican red deer is particularly interesting as island fauna, in general, has been known to undergo a much higher extinction rate than continental fauna (Wood et al. 2017), and yet research on the consequences of species translocations within islands remains poorly studied. Although previously abundant, the Corsican deer completely disappeared from this highly topographically heterogeneous island in 1970 due to illegal hunting and habitat fragmentation (vineyards). Following its extinction in the wild, a conservation program started in the eighties (Riga et al. 2022), with deer being translocated from Sardinia and raised in natural reserves in Corsica for several years before being released into the wild in 1998. Translocated individuals were released in three very different locations: </w:t>
      </w:r>
      <w:bookmarkStart w:id="2" w:name="_Hlk182489502"/>
      <w:proofErr w:type="spellStart"/>
      <w:r>
        <w:rPr>
          <w:rFonts w:cs="Times New Roman"/>
          <w:kern w:val="2"/>
          <w:lang w:val="en-US" w:eastAsia="en-US"/>
          <w14:ligatures w14:val="standardContextual"/>
        </w:rPr>
        <w:t>Moltifau</w:t>
      </w:r>
      <w:proofErr w:type="spellEnd"/>
      <w:r>
        <w:rPr>
          <w:rFonts w:cs="Times New Roman"/>
          <w:kern w:val="2"/>
          <w:lang w:val="en-US" w:eastAsia="en-US"/>
          <w14:ligatures w14:val="standardContextual"/>
        </w:rPr>
        <w:t xml:space="preserve">, in the North of the island; San Petru di </w:t>
      </w:r>
      <w:proofErr w:type="spellStart"/>
      <w:r>
        <w:rPr>
          <w:rFonts w:cs="Times New Roman"/>
          <w:kern w:val="2"/>
          <w:lang w:val="en-US" w:eastAsia="en-US"/>
          <w14:ligatures w14:val="standardContextual"/>
        </w:rPr>
        <w:t>venacu</w:t>
      </w:r>
      <w:proofErr w:type="spellEnd"/>
      <w:r>
        <w:rPr>
          <w:rFonts w:cs="Times New Roman"/>
          <w:kern w:val="2"/>
          <w:lang w:val="en-US" w:eastAsia="en-US"/>
          <w14:ligatures w14:val="standardContextual"/>
        </w:rPr>
        <w:t xml:space="preserve"> in the Centre; and </w:t>
      </w:r>
      <w:proofErr w:type="spellStart"/>
      <w:r>
        <w:rPr>
          <w:rFonts w:cs="Times New Roman"/>
          <w:kern w:val="2"/>
          <w:lang w:val="en-US" w:eastAsia="en-US"/>
          <w14:ligatures w14:val="standardContextual"/>
        </w:rPr>
        <w:t>Zicavu</w:t>
      </w:r>
      <w:proofErr w:type="spellEnd"/>
      <w:r>
        <w:rPr>
          <w:rFonts w:cs="Times New Roman"/>
          <w:kern w:val="2"/>
          <w:lang w:val="en-US" w:eastAsia="en-US"/>
          <w14:ligatures w14:val="standardContextual"/>
        </w:rPr>
        <w:t xml:space="preserve"> in the South. </w:t>
      </w:r>
      <w:bookmarkEnd w:id="2"/>
    </w:p>
    <w:p w14:paraId="51086B81" w14:textId="77777777" w:rsidR="00DF691A" w:rsidRDefault="00000000">
      <w:pPr>
        <w:spacing w:after="160"/>
        <w:jc w:val="both"/>
        <w:rPr>
          <w:rFonts w:cs="Times New Roman"/>
          <w:kern w:val="2"/>
          <w:lang w:val="en-US" w:eastAsia="en-US"/>
          <w14:ligatures w14:val="standardContextual"/>
        </w:rPr>
      </w:pPr>
      <w:r>
        <w:rPr>
          <w:kern w:val="2"/>
          <w:lang w:val="en-US" w:eastAsia="en-US"/>
          <w14:ligatures w14:val="standardContextual"/>
        </w:rPr>
        <w:t>Red deer are highly adaptable, occupying a range of habitats including forests, grasslands, and alpine meadows (Alves et al., 2014). Their habitat preference can vary with season and geographic location and is influenced by the presence of both food and cover (</w:t>
      </w:r>
      <w:r>
        <w:rPr>
          <w:kern w:val="2"/>
          <w:highlight w:val="yellow"/>
          <w:lang w:val="en-US" w:eastAsia="en-US"/>
          <w14:ligatures w14:val="standardContextual"/>
        </w:rPr>
        <w:t>ref</w:t>
      </w:r>
      <w:r>
        <w:rPr>
          <w:kern w:val="2"/>
          <w:lang w:val="en-US" w:eastAsia="en-US"/>
          <w14:ligatures w14:val="standardContextual"/>
        </w:rPr>
        <w:t xml:space="preserve">). In general, they are known to seek cover in forested areas, and forage in open clearings. In topographically variable environments, </w:t>
      </w:r>
      <w:r>
        <w:rPr>
          <w:rFonts w:cs="Times New Roman"/>
          <w:kern w:val="2"/>
          <w:lang w:val="en-US" w:eastAsia="en-US"/>
          <w14:ligatures w14:val="standardContextual"/>
        </w:rPr>
        <w:t>red deer tend to move to higher elevations during the summer for better forage while occupying lower elevations during winter to avoid deep snow and harsh conditions (</w:t>
      </w:r>
      <w:proofErr w:type="spellStart"/>
      <w:r>
        <w:rPr>
          <w:kern w:val="2"/>
          <w:lang w:val="en-US" w:eastAsia="en-US"/>
          <w14:ligatures w14:val="standardContextual"/>
        </w:rPr>
        <w:t>Dagtekin</w:t>
      </w:r>
      <w:proofErr w:type="spellEnd"/>
      <w:r>
        <w:rPr>
          <w:kern w:val="2"/>
          <w:lang w:val="en-US" w:eastAsia="en-US"/>
          <w14:ligatures w14:val="standardContextual"/>
        </w:rPr>
        <w:t xml:space="preserve"> et al 2023). In Sardinia, </w:t>
      </w:r>
      <w:r>
        <w:rPr>
          <w:rFonts w:cs="Times New Roman"/>
          <w:kern w:val="2"/>
          <w:lang w:val="en-US" w:eastAsia="en-US"/>
          <w14:ligatures w14:val="standardContextual"/>
        </w:rPr>
        <w:t>the Corsican red deer has been shown to select areas with natural forests and/or Mediterranean maquis close to water sources; their tolerance to humans and roads has been previously described as low (Puddu et al. 2009). Because of this, we expected landcover type, topography, season and anthropogenic activity to strongly influence their movements, and therefore the connectivity of the landscape. We first calibrated</w:t>
      </w:r>
      <w:r>
        <w:rPr>
          <w:kern w:val="2"/>
          <w:lang w:val="en-US" w:eastAsia="en-US"/>
          <w14:ligatures w14:val="standardContextual"/>
        </w:rPr>
        <w:t xml:space="preserve"> </w:t>
      </w:r>
      <w:r>
        <w:rPr>
          <w:rFonts w:cs="Times New Roman"/>
          <w:kern w:val="2"/>
          <w:lang w:val="en-US" w:eastAsia="en-US"/>
          <w14:ligatures w14:val="standardContextual"/>
        </w:rPr>
        <w:t>and validated our model using data on 19 individuals from the three translocation sites; we then used this model to predict the potential</w:t>
      </w:r>
      <w:r>
        <w:rPr>
          <w:kern w:val="2"/>
          <w:lang w:val="en-US" w:eastAsia="en-US"/>
          <w14:ligatures w14:val="standardContextual"/>
        </w:rPr>
        <w:t xml:space="preserve"> </w:t>
      </w:r>
      <w:r>
        <w:rPr>
          <w:rFonts w:cs="Times New Roman"/>
          <w:kern w:val="2"/>
          <w:lang w:val="en-US" w:eastAsia="en-US"/>
          <w14:ligatures w14:val="standardContextual"/>
        </w:rPr>
        <w:t>future red deer recolonization to guide red deer conservation and</w:t>
      </w:r>
      <w:r>
        <w:rPr>
          <w:kern w:val="2"/>
          <w:lang w:val="en-US" w:eastAsia="en-US"/>
          <w14:ligatures w14:val="standardContextual"/>
        </w:rPr>
        <w:t xml:space="preserve"> </w:t>
      </w:r>
      <w:r>
        <w:rPr>
          <w:rFonts w:cs="Times New Roman"/>
          <w:kern w:val="2"/>
          <w:lang w:val="en-US" w:eastAsia="en-US"/>
          <w14:ligatures w14:val="standardContextual"/>
        </w:rPr>
        <w:t xml:space="preserve">management decisions. This included identifying critical areas for red deer establishment, which will be fundamental for future sources in the deer recolonization process of Corsica as a whole. </w:t>
      </w:r>
    </w:p>
    <w:p w14:paraId="4B110FBA" w14:textId="77777777" w:rsidR="00DF691A" w:rsidRDefault="00000000">
      <w:pPr>
        <w:spacing w:after="160" w:line="259" w:lineRule="auto"/>
        <w:rPr>
          <w:b/>
          <w:sz w:val="24"/>
          <w:szCs w:val="24"/>
        </w:rPr>
      </w:pPr>
      <w:r>
        <w:br w:type="page"/>
      </w:r>
    </w:p>
    <w:p w14:paraId="68952092" w14:textId="77777777" w:rsidR="00DF691A" w:rsidRDefault="00000000">
      <w:pPr>
        <w:pStyle w:val="Heading1"/>
        <w:spacing w:before="0"/>
      </w:pPr>
      <w:r>
        <w:lastRenderedPageBreak/>
        <w:t xml:space="preserve">Material and methods </w:t>
      </w:r>
    </w:p>
    <w:p w14:paraId="3C0F5E40" w14:textId="77777777" w:rsidR="00DF691A" w:rsidRDefault="00000000">
      <w:pPr>
        <w:pStyle w:val="Heading2"/>
        <w:rPr>
          <w:b w:val="0"/>
          <w:bCs/>
          <w:i/>
          <w:iCs/>
        </w:rPr>
      </w:pPr>
      <w:r>
        <w:rPr>
          <w:b w:val="0"/>
          <w:bCs/>
          <w:i/>
          <w:iCs/>
        </w:rPr>
        <w:t>Study location and animal data</w:t>
      </w:r>
    </w:p>
    <w:p w14:paraId="349F9597" w14:textId="77777777" w:rsidR="00DF691A" w:rsidRDefault="00000000">
      <w:pPr>
        <w:spacing w:after="160"/>
        <w:jc w:val="both"/>
        <w:rPr>
          <w:rFonts w:cs="Times New Roman"/>
          <w:kern w:val="2"/>
          <w:lang w:val="en-US" w:eastAsia="en-US"/>
          <w14:ligatures w14:val="standardContextual"/>
        </w:rPr>
      </w:pPr>
      <w:bookmarkStart w:id="3" w:name="_30j0zll"/>
      <w:bookmarkEnd w:id="3"/>
      <w:r>
        <w:t xml:space="preserve">Corsican red deer were released into the wild in Corsica in three localities between 1998 and 2018 (Figure 1): </w:t>
      </w:r>
      <w:proofErr w:type="spellStart"/>
      <w:r>
        <w:rPr>
          <w:rFonts w:cs="Times New Roman"/>
          <w:kern w:val="2"/>
          <w:lang w:val="en-US" w:eastAsia="en-US"/>
          <w14:ligatures w14:val="standardContextual"/>
        </w:rPr>
        <w:t>Moltifau</w:t>
      </w:r>
      <w:proofErr w:type="spellEnd"/>
      <w:r>
        <w:rPr>
          <w:rFonts w:cs="Times New Roman"/>
          <w:kern w:val="2"/>
          <w:lang w:val="en-US" w:eastAsia="en-US"/>
          <w14:ligatures w14:val="standardContextual"/>
        </w:rPr>
        <w:t xml:space="preserve"> (North), San Petru di </w:t>
      </w:r>
      <w:proofErr w:type="spellStart"/>
      <w:r>
        <w:rPr>
          <w:rFonts w:cs="Times New Roman"/>
          <w:kern w:val="2"/>
          <w:lang w:val="en-US" w:eastAsia="en-US"/>
          <w14:ligatures w14:val="standardContextual"/>
        </w:rPr>
        <w:t>venacu</w:t>
      </w:r>
      <w:proofErr w:type="spellEnd"/>
      <w:r>
        <w:rPr>
          <w:rFonts w:cs="Times New Roman"/>
          <w:kern w:val="2"/>
          <w:lang w:val="en-US" w:eastAsia="en-US"/>
          <w14:ligatures w14:val="standardContextual"/>
        </w:rPr>
        <w:t xml:space="preserve"> (Centre) and </w:t>
      </w:r>
      <w:proofErr w:type="spellStart"/>
      <w:r>
        <w:rPr>
          <w:rFonts w:cs="Times New Roman"/>
          <w:kern w:val="2"/>
          <w:lang w:val="en-US" w:eastAsia="en-US"/>
          <w14:ligatures w14:val="standardContextual"/>
        </w:rPr>
        <w:t>Zicavu</w:t>
      </w:r>
      <w:proofErr w:type="spellEnd"/>
      <w:r>
        <w:rPr>
          <w:rFonts w:cs="Times New Roman"/>
          <w:kern w:val="2"/>
          <w:lang w:val="en-US" w:eastAsia="en-US"/>
          <w14:ligatures w14:val="standardContextual"/>
        </w:rPr>
        <w:t xml:space="preserve"> (South). </w:t>
      </w:r>
      <w:proofErr w:type="spellStart"/>
      <w:r>
        <w:t>Moltifau</w:t>
      </w:r>
      <w:proofErr w:type="spellEnd"/>
      <w:r>
        <w:t xml:space="preserve"> is broadly characterized by shallow and arid soils on gneiss and granite bedrocks; the landscape combines open and wooded countryside, with grasslands and maquis covering the gentler slopes and forests growing on the steeper slopes. San Petru di </w:t>
      </w:r>
      <w:proofErr w:type="spellStart"/>
      <w:r>
        <w:t>venacu</w:t>
      </w:r>
      <w:proofErr w:type="spellEnd"/>
      <w:r>
        <w:t>, in the Massif du Rotondo, is part of the geological series known as the "Medium-grained granite of central Corsica"; the area is characterized by mountain valleys covered by oaks, beeches, bushes, and scrubs</w:t>
      </w:r>
      <w:r>
        <w:rPr>
          <w:rFonts w:cs="Times New Roman"/>
          <w:kern w:val="2"/>
          <w:lang w:val="en-US" w:eastAsia="en-US"/>
          <w14:ligatures w14:val="standardContextual"/>
        </w:rPr>
        <w:t xml:space="preserve">. </w:t>
      </w:r>
      <w:proofErr w:type="spellStart"/>
      <w:r>
        <w:t>Zicavu</w:t>
      </w:r>
      <w:proofErr w:type="spellEnd"/>
      <w:r>
        <w:t xml:space="preserve">, in the Plateau du </w:t>
      </w:r>
      <w:proofErr w:type="spellStart"/>
      <w:r>
        <w:t>Coscione</w:t>
      </w:r>
      <w:proofErr w:type="spellEnd"/>
      <w:r>
        <w:rPr>
          <w:rFonts w:cs="Times New Roman"/>
          <w:kern w:val="2"/>
          <w:lang w:val="en-US" w:eastAsia="en-US"/>
          <w14:ligatures w14:val="standardContextual"/>
        </w:rPr>
        <w:t xml:space="preserve">, is a </w:t>
      </w:r>
      <w:r>
        <w:t>mid-mountainous site characterized by its Euro-Siberian physiognomy and features beech, fir, larch, and alder trees. The hilly and rugged landscape hosts numerous springs, streams, and marshes (LIFE financial instrument of the European Union, 2014, 2015).</w:t>
      </w:r>
    </w:p>
    <w:p w14:paraId="693AA19D" w14:textId="77777777" w:rsidR="00DF691A" w:rsidRDefault="00000000">
      <w:r>
        <w:t xml:space="preserve">Nineteen individuals (13 females and 6 males) were GPS collared to gather information on the animals' survival, dispersion, and habitat use in the three previously described localities (North site: 2F and 2M; Centre: 5F and 4M; South: 6F). </w:t>
      </w:r>
      <w:commentRangeStart w:id="4"/>
      <w:commentRangeStart w:id="5"/>
      <w:r w:rsidRPr="005E32E7">
        <w:rPr>
          <w:highlight w:val="yellow"/>
        </w:rPr>
        <w:t>The devices collected data for 5 years, between December 15th of 2015 until December 31st of 2020.</w:t>
      </w:r>
      <w:commentRangeEnd w:id="4"/>
      <w:r w:rsidR="005E32E7">
        <w:rPr>
          <w:rStyle w:val="CommentReference"/>
        </w:rPr>
        <w:commentReference w:id="4"/>
      </w:r>
      <w:commentRangeEnd w:id="5"/>
      <w:r w:rsidR="005E32E7">
        <w:rPr>
          <w:rStyle w:val="CommentReference"/>
        </w:rPr>
        <w:commentReference w:id="5"/>
      </w:r>
      <w:r>
        <w:t xml:space="preserve"> Animals’ locations were recorded twice a day – at 10 a.m. and 10 p.m. for a minimum of 24 months.</w:t>
      </w:r>
    </w:p>
    <w:p w14:paraId="0956E31F" w14:textId="77777777" w:rsidR="00DF691A" w:rsidRDefault="00DF691A"/>
    <w:p w14:paraId="6553E2FE" w14:textId="77777777" w:rsidR="00DF691A" w:rsidRDefault="00000000">
      <w:pPr>
        <w:pStyle w:val="Heading2"/>
        <w:rPr>
          <w:b w:val="0"/>
          <w:bCs/>
          <w:i/>
          <w:iCs/>
        </w:rPr>
      </w:pPr>
      <w:r>
        <w:rPr>
          <w:b w:val="0"/>
          <w:bCs/>
          <w:i/>
          <w:iCs/>
        </w:rPr>
        <w:t>Overall approach</w:t>
      </w:r>
    </w:p>
    <w:p w14:paraId="5E381618" w14:textId="1AE5F84F" w:rsidR="00DF691A" w:rsidRDefault="00000000">
      <w:r>
        <w:t xml:space="preserve">We followed Potts and colleagues (2022) in developing an initial step selection function, using this function to parameterise an IBM, identifying discrepancies between the IBMs predictions and empirical patterns, and then refining the step selection function. We iterate through this process until we arrive at a satisfactory IBM. IBM evaluation was based on the model’s ability to replicate patterns observed in GPS-tracked red deer; </w:t>
      </w:r>
      <w:del w:id="6" w:author="Connor Lovell" w:date="2025-05-14T11:08:00Z" w16du:dateUtc="2025-05-14T10:08:00Z">
        <w:r w:rsidDel="005E32E7">
          <w:delText>these include</w:delText>
        </w:r>
      </w:del>
      <w:ins w:id="7" w:author="Connor Lovell" w:date="2025-05-14T11:08:00Z" w16du:dateUtc="2025-05-14T10:08:00Z">
        <w:r w:rsidR="005E32E7">
          <w:t>namely</w:t>
        </w:r>
      </w:ins>
      <w:r>
        <w:t xml:space="preserve"> </w:t>
      </w:r>
      <w:del w:id="8" w:author="Connor Lovell" w:date="2025-05-14T11:08:00Z" w16du:dateUtc="2025-05-14T10:08:00Z">
        <w:r w:rsidDel="005E32E7">
          <w:delText xml:space="preserve">step length, </w:delText>
        </w:r>
      </w:del>
      <w:r>
        <w:t>home range size</w:t>
      </w:r>
      <w:del w:id="9" w:author="Connor Lovell" w:date="2025-05-14T11:09:00Z" w16du:dateUtc="2025-05-14T10:09:00Z">
        <w:r w:rsidDel="005E32E7">
          <w:delText>,</w:delText>
        </w:r>
      </w:del>
      <w:r>
        <w:t xml:space="preserve"> and the spatial distribution of deer activity.</w:t>
      </w:r>
    </w:p>
    <w:p w14:paraId="28B47F2C" w14:textId="77777777" w:rsidR="00DF691A" w:rsidRDefault="00DF691A"/>
    <w:p w14:paraId="2F7F7667" w14:textId="77777777" w:rsidR="00DF691A" w:rsidRDefault="00000000">
      <w:pPr>
        <w:rPr>
          <w:u w:val="single"/>
        </w:rPr>
      </w:pPr>
      <w:r>
        <w:rPr>
          <w:u w:val="single"/>
        </w:rPr>
        <w:t>Movement data analysis</w:t>
      </w:r>
    </w:p>
    <w:p w14:paraId="47EE28D5" w14:textId="77777777" w:rsidR="00DF691A" w:rsidRDefault="00000000">
      <w:r>
        <w:t xml:space="preserve">We used step-selection functions (SSF), contrasting each observed step with 15 randomly generated steps. To obtain random steps, we sampled the length and angle of random steps from the distribution of observed steps. We used slope and distance to roads as continuous variables, and sex, landcover and season as categorical variables. Elevation and landcover values were extracted from the Shuttle Radar Topography Mission (Jarvis et al., 2008) and the 2018 CORINE Land Cover inventory (https://doi.org/10.2909/960998c1-1870-4e82-8051-6485205ebbac), respectively. We reclassified land covers as artificial, agricultural, forest, scrub, bare and wetland. Distance to roads </w:t>
      </w:r>
      <w:r>
        <w:lastRenderedPageBreak/>
        <w:t>was calculated from a Corsican Road map (</w:t>
      </w:r>
      <w:r>
        <w:rPr>
          <w:highlight w:val="yellow"/>
        </w:rPr>
        <w:t>need the ref for this data which we received from the Corsica team</w:t>
      </w:r>
      <w:r>
        <w:t>).</w:t>
      </w:r>
    </w:p>
    <w:p w14:paraId="16A13DEF" w14:textId="77777777" w:rsidR="00DF691A" w:rsidRDefault="00000000">
      <w:r>
        <w:t xml:space="preserve">We fit the SSF using a conditional logistic regression model using the amt package in the R. We first used variance inflation factors (VIF) and pairwise correlations to test for multicollinearity of variables with thresholds of 10 and 0.70, respectively. We then developed a theoretically-derived saturated model of which factors influence deer movement, this provided the structure of our initial step selection function. This model included landscape variables of landcover, slope, and the distance to roads; the individual variables of sex ; the temporal variable of season; and step specific variables of the log length of a step and the cosine of the turning angle of a step relative to a previous step. We treated each individual as a separate strata to account for individual variation among deer. Starting with this saturated model we performed step-wise model selection using AIC to find the best model. The best model from the first round (see </w:t>
      </w:r>
      <w:commentRangeStart w:id="10"/>
      <w:r>
        <w:t>Table x</w:t>
      </w:r>
      <w:commentRangeEnd w:id="10"/>
      <w:r>
        <w:commentReference w:id="10"/>
      </w:r>
      <w:r>
        <w:t xml:space="preserve">) of model selection generated implausibly large home ranges when the coefficients were applied to the IBM (see below); we thus added the variable of </w:t>
      </w:r>
      <w:proofErr w:type="spellStart"/>
      <w:r>
        <w:t>log</w:t>
      </w:r>
      <w:proofErr w:type="spellEnd"/>
      <w:r>
        <w:t xml:space="preserve"> distance to release site to the best model and repeated the step-wise model selection process a second time (see </w:t>
      </w:r>
      <w:commentRangeStart w:id="11"/>
      <w:r>
        <w:t>Table x</w:t>
      </w:r>
      <w:commentRangeEnd w:id="11"/>
      <w:r>
        <w:commentReference w:id="11"/>
      </w:r>
      <w:r>
        <w:t>).</w:t>
      </w:r>
    </w:p>
    <w:p w14:paraId="42D1C966" w14:textId="77777777" w:rsidR="00DF691A" w:rsidRDefault="00DF691A"/>
    <w:p w14:paraId="05282427" w14:textId="77777777" w:rsidR="00DF691A" w:rsidRDefault="00000000">
      <w:r>
        <w:rPr>
          <w:sz w:val="24"/>
          <w:szCs w:val="24"/>
          <w:u w:val="single"/>
        </w:rPr>
        <w:t>Individual Based Model</w:t>
      </w:r>
    </w:p>
    <w:p w14:paraId="72445702" w14:textId="77777777" w:rsidR="008A1E1B" w:rsidRDefault="00000000">
      <w:pPr>
        <w:rPr>
          <w:ins w:id="12" w:author="Connor Lovell" w:date="2025-05-14T11:36:00Z" w16du:dateUtc="2025-05-14T10:36:00Z"/>
        </w:rPr>
      </w:pPr>
      <w:r>
        <w:t xml:space="preserve">To predict red deer expansion in Corsica, the island was divided in non-overlapping 1h patches associated with the following state variables: landcover class; average slope; average distance to the road; probability that an individual deer moves to the patch. </w:t>
      </w:r>
      <w:moveToRangeStart w:id="13" w:author="Connor Lovell" w:date="2025-05-14T11:19:00Z" w:name="move198113989"/>
      <w:moveTo w:id="14" w:author="Connor Lovell" w:date="2025-05-14T11:19:00Z" w16du:dateUtc="2025-05-14T10:19:00Z">
        <w:r w:rsidR="00727DD0">
          <w:t>Global variables present in this IBM include the simulated date-time and the season (summer begins on 15</w:t>
        </w:r>
        <w:r w:rsidR="00727DD0">
          <w:rPr>
            <w:vertAlign w:val="superscript"/>
          </w:rPr>
          <w:t>th</w:t>
        </w:r>
        <w:r w:rsidR="00727DD0">
          <w:t xml:space="preserve"> April, whilst winter begins on 15</w:t>
        </w:r>
        <w:r w:rsidR="00727DD0">
          <w:rPr>
            <w:vertAlign w:val="superscript"/>
          </w:rPr>
          <w:t>th</w:t>
        </w:r>
        <w:r w:rsidR="00727DD0">
          <w:t xml:space="preserve"> October). A time step is a 12-hour period</w:t>
        </w:r>
      </w:moveTo>
      <w:ins w:id="15" w:author="Connor Lovell" w:date="2025-05-14T11:19:00Z" w16du:dateUtc="2025-05-14T10:19:00Z">
        <w:r w:rsidR="00727DD0">
          <w:t xml:space="preserve"> – equivalent to the gap between GPS recordings</w:t>
        </w:r>
      </w:ins>
      <w:moveTo w:id="16" w:author="Connor Lovell" w:date="2025-05-14T11:19:00Z" w16du:dateUtc="2025-05-14T10:19:00Z">
        <w:r w:rsidR="00727DD0">
          <w:t>.</w:t>
        </w:r>
      </w:moveTo>
      <w:moveToRangeEnd w:id="13"/>
      <w:ins w:id="17" w:author="Connor Lovell" w:date="2025-05-14T11:36:00Z" w16du:dateUtc="2025-05-14T10:36:00Z">
        <w:r w:rsidR="008A1E1B">
          <w:t xml:space="preserve"> </w:t>
        </w:r>
      </w:ins>
    </w:p>
    <w:p w14:paraId="613764CA" w14:textId="2723CA80" w:rsidR="00727DD0" w:rsidRDefault="00000000">
      <w:r>
        <w:t>In our IBM, female and male deer are either mature (≥ 1 year old) or immature (&lt; 1 year old). Other state variables associated to deer include their age, reproductive status for mature female (</w:t>
      </w:r>
      <w:proofErr w:type="spellStart"/>
      <w:r>
        <w:t>ie</w:t>
      </w:r>
      <w:proofErr w:type="spellEnd"/>
      <w:r>
        <w:t>, with or without offspring), mother’s identity (for immature deer), and the coordinates of the release site (for those initial deer who are introduced in the landscape). In our model, deer do not interact beyond immature deer following their mother</w:t>
      </w:r>
      <w:del w:id="18" w:author="Connor Lovell" w:date="2025-05-14T11:18:00Z" w16du:dateUtc="2025-05-14T10:18:00Z">
        <w:r w:rsidDel="005E32E7">
          <w:delText>s; immature deer follow their mother</w:delText>
        </w:r>
      </w:del>
      <w:r>
        <w:t>’s movements and shar</w:t>
      </w:r>
      <w:ins w:id="19" w:author="Connor Lovell" w:date="2025-05-14T11:18:00Z" w16du:dateUtc="2025-05-14T10:18:00Z">
        <w:r w:rsidR="00457C49">
          <w:t>ing</w:t>
        </w:r>
      </w:ins>
      <w:del w:id="20" w:author="Connor Lovell" w:date="2025-05-14T11:18:00Z" w16du:dateUtc="2025-05-14T10:18:00Z">
        <w:r w:rsidDel="00457C49">
          <w:delText>e</w:delText>
        </w:r>
      </w:del>
      <w:r>
        <w:t xml:space="preserve"> their location until they mature. </w:t>
      </w:r>
      <w:moveFromRangeStart w:id="21" w:author="Connor Lovell" w:date="2025-05-14T11:19:00Z" w:name="move198113989"/>
      <w:moveFrom w:id="22" w:author="Connor Lovell" w:date="2025-05-14T11:19:00Z" w16du:dateUtc="2025-05-14T10:19:00Z">
        <w:r w:rsidDel="00727DD0">
          <w:t>Global variables present in this IBM include the simulated date-time and the season (summer begins on 15</w:t>
        </w:r>
        <w:r w:rsidDel="00727DD0">
          <w:rPr>
            <w:vertAlign w:val="superscript"/>
          </w:rPr>
          <w:t>th</w:t>
        </w:r>
        <w:r w:rsidDel="00727DD0">
          <w:t xml:space="preserve"> April, whilst winter begins on 15</w:t>
        </w:r>
        <w:r w:rsidDel="00727DD0">
          <w:rPr>
            <w:vertAlign w:val="superscript"/>
          </w:rPr>
          <w:t>th</w:t>
        </w:r>
        <w:r w:rsidDel="00727DD0">
          <w:t xml:space="preserve"> October). A time step is a 12-hour period. </w:t>
        </w:r>
      </w:moveFrom>
      <w:moveFromRangeEnd w:id="21"/>
      <w:r>
        <w:t xml:space="preserve">All movement behaviour of deer is probabilistically determined at the patch-level for each deer based on variables identified in the SSF, while population dynamics are determined by probabilistic birth and death rates. </w:t>
      </w:r>
    </w:p>
    <w:p w14:paraId="240E3DCE" w14:textId="79DF7320" w:rsidR="00727DD0" w:rsidRDefault="00000000">
      <w:pPr>
        <w:rPr>
          <w:ins w:id="23" w:author="Connor Lovell" w:date="2025-05-14T11:27:00Z" w16du:dateUtc="2025-05-14T10:27:00Z"/>
        </w:rPr>
      </w:pPr>
      <w:r>
        <w:t>The model begins on 16</w:t>
      </w:r>
      <w:r>
        <w:rPr>
          <w:vertAlign w:val="superscript"/>
        </w:rPr>
        <w:t>th</w:t>
      </w:r>
      <w:r>
        <w:t xml:space="preserve"> December 2015 at 10:00 – the time of the first deer GPS detection. Deer are introduced to the model at release-site locations and times according to their real reintroductions on Corsica (Supplementary Information). All input variables dictating deer movement are presented in table </w:t>
      </w:r>
      <w:r>
        <w:rPr>
          <w:highlight w:val="yellow"/>
        </w:rPr>
        <w:t>1 (SSF output)</w:t>
      </w:r>
      <w:r>
        <w:t xml:space="preserve">. </w:t>
      </w:r>
      <w:ins w:id="24" w:author="Connor Lovell" w:date="2025-05-14T11:23:00Z" w16du:dateUtc="2025-05-14T10:23:00Z">
        <w:r w:rsidR="00727DD0">
          <w:t xml:space="preserve">Survival and birth rates were based on red deer life </w:t>
        </w:r>
        <w:r w:rsidR="00727DD0">
          <w:lastRenderedPageBreak/>
          <w:t>history and local expert opinion. Local expert opinion suggested that a survival rate of 97%</w:t>
        </w:r>
      </w:ins>
      <w:ins w:id="25" w:author="Connor Lovell" w:date="2025-05-14T11:26:00Z" w16du:dateUtc="2025-05-14T10:26:00Z">
        <w:r w:rsidR="00727DD0">
          <w:t xml:space="preserve"> and</w:t>
        </w:r>
      </w:ins>
      <w:ins w:id="26" w:author="Connor Lovell" w:date="2025-05-14T11:24:00Z" w16du:dateUtc="2025-05-14T10:24:00Z">
        <w:r w:rsidR="00727DD0">
          <w:t xml:space="preserve"> 6 – 7 fawns per 10 female deer.</w:t>
        </w:r>
      </w:ins>
      <w:ins w:id="27" w:author="Connor Lovell" w:date="2025-05-14T11:26:00Z" w16du:dateUtc="2025-05-14T10:26:00Z">
        <w:r w:rsidR="00727DD0">
          <w:t xml:space="preserve"> W</w:t>
        </w:r>
      </w:ins>
      <w:ins w:id="28" w:author="Connor Lovell" w:date="2025-05-14T11:24:00Z" w16du:dateUtc="2025-05-14T10:24:00Z">
        <w:r w:rsidR="00727DD0">
          <w:t xml:space="preserve">e aimed to replicate </w:t>
        </w:r>
      </w:ins>
      <w:ins w:id="29" w:author="Connor Lovell" w:date="2025-05-14T11:26:00Z" w16du:dateUtc="2025-05-14T10:26:00Z">
        <w:r w:rsidR="00727DD0">
          <w:t>the latter</w:t>
        </w:r>
      </w:ins>
      <w:ins w:id="30" w:author="Connor Lovell" w:date="2025-05-14T11:24:00Z" w16du:dateUtc="2025-05-14T10:24:00Z">
        <w:r w:rsidR="00727DD0">
          <w:t xml:space="preserve"> by </w:t>
        </w:r>
      </w:ins>
      <w:ins w:id="31" w:author="Connor Lovell" w:date="2025-05-14T11:25:00Z" w16du:dateUtc="2025-05-14T10:25:00Z">
        <w:r w:rsidR="00727DD0">
          <w:t>applying</w:t>
        </w:r>
      </w:ins>
      <w:ins w:id="32" w:author="Connor Lovell" w:date="2025-05-14T11:24:00Z" w16du:dateUtc="2025-05-14T10:24:00Z">
        <w:r w:rsidR="00727DD0">
          <w:t xml:space="preserve"> a birth probability of 65% to all female deer regardless of whether th</w:t>
        </w:r>
      </w:ins>
      <w:ins w:id="33" w:author="Connor Lovell" w:date="2025-05-14T11:25:00Z" w16du:dateUtc="2025-05-14T10:25:00Z">
        <w:r w:rsidR="00727DD0">
          <w:t>ey had a fawn or not</w:t>
        </w:r>
      </w:ins>
      <w:ins w:id="34" w:author="Connor Lovell" w:date="2025-05-14T11:26:00Z" w16du:dateUtc="2025-05-14T10:26:00Z">
        <w:r w:rsidR="00727DD0">
          <w:t xml:space="preserve">, </w:t>
        </w:r>
      </w:ins>
      <w:ins w:id="35" w:author="Connor Lovell" w:date="2025-05-14T11:27:00Z" w16du:dateUtc="2025-05-14T10:27:00Z">
        <w:r w:rsidR="00727DD0">
          <w:t xml:space="preserve">but only allowing </w:t>
        </w:r>
      </w:ins>
      <w:ins w:id="36" w:author="Connor Lovell" w:date="2025-05-14T11:26:00Z" w16du:dateUtc="2025-05-14T10:26:00Z">
        <w:r w:rsidR="00727DD0">
          <w:t>deer without</w:t>
        </w:r>
      </w:ins>
      <w:ins w:id="37" w:author="Connor Lovell" w:date="2025-05-14T11:27:00Z" w16du:dateUtc="2025-05-14T10:27:00Z">
        <w:r w:rsidR="00727DD0">
          <w:t xml:space="preserve"> an</w:t>
        </w:r>
      </w:ins>
      <w:ins w:id="38" w:author="Connor Lovell" w:date="2025-05-14T11:26:00Z" w16du:dateUtc="2025-05-14T10:26:00Z">
        <w:r w:rsidR="00727DD0">
          <w:t xml:space="preserve"> </w:t>
        </w:r>
      </w:ins>
      <w:ins w:id="39" w:author="Connor Lovell" w:date="2025-05-14T11:27:00Z" w16du:dateUtc="2025-05-14T10:27:00Z">
        <w:r w:rsidR="00727DD0">
          <w:t>offspring</w:t>
        </w:r>
      </w:ins>
      <w:ins w:id="40" w:author="Connor Lovell" w:date="2025-05-14T11:26:00Z" w16du:dateUtc="2025-05-14T10:26:00Z">
        <w:r w:rsidR="00727DD0">
          <w:t xml:space="preserve"> </w:t>
        </w:r>
      </w:ins>
      <w:ins w:id="41" w:author="Connor Lovell" w:date="2025-05-14T11:27:00Z" w16du:dateUtc="2025-05-14T10:27:00Z">
        <w:r w:rsidR="00727DD0">
          <w:t>to</w:t>
        </w:r>
      </w:ins>
      <w:ins w:id="42" w:author="Connor Lovell" w:date="2025-05-14T11:26:00Z" w16du:dateUtc="2025-05-14T10:26:00Z">
        <w:r w:rsidR="00727DD0">
          <w:t xml:space="preserve"> subsequently </w:t>
        </w:r>
      </w:ins>
      <w:ins w:id="43" w:author="Connor Lovell" w:date="2025-05-14T11:27:00Z" w16du:dateUtc="2025-05-14T10:27:00Z">
        <w:r w:rsidR="00727DD0">
          <w:t xml:space="preserve">give birth. </w:t>
        </w:r>
      </w:ins>
      <w:del w:id="44" w:author="Connor Lovell" w:date="2025-05-14T11:22:00Z" w16du:dateUtc="2025-05-14T10:22:00Z">
        <w:r w:rsidDel="00727DD0">
          <w:delText>A</w:delText>
        </w:r>
      </w:del>
      <w:del w:id="45" w:author="Connor Lovell" w:date="2025-05-14T11:27:00Z" w16du:dateUtc="2025-05-14T10:27:00Z">
        <w:r w:rsidDel="00727DD0">
          <w:delText xml:space="preserve">nnual </w:delText>
        </w:r>
      </w:del>
      <w:del w:id="46" w:author="Connor Lovell" w:date="2025-05-14T11:22:00Z" w16du:dateUtc="2025-05-14T10:22:00Z">
        <w:r w:rsidDel="00727DD0">
          <w:delText xml:space="preserve">birth and </w:delText>
        </w:r>
      </w:del>
      <w:del w:id="47" w:author="Connor Lovell" w:date="2025-05-14T11:27:00Z" w16du:dateUtc="2025-05-14T10:27:00Z">
        <w:r w:rsidDel="00727DD0">
          <w:delText>survival probabilities w</w:delText>
        </w:r>
      </w:del>
      <w:del w:id="48" w:author="Connor Lovell" w:date="2025-05-14T11:22:00Z" w16du:dateUtc="2025-05-14T10:22:00Z">
        <w:r w:rsidDel="00727DD0">
          <w:delText>ere set at 65% and</w:delText>
        </w:r>
      </w:del>
      <w:del w:id="49" w:author="Connor Lovell" w:date="2025-05-14T11:27:00Z" w16du:dateUtc="2025-05-14T10:27:00Z">
        <w:r w:rsidDel="00727DD0">
          <w:delText xml:space="preserve"> 97%, respectively, based on existing information on red deer life histories and local expert opinion. </w:delText>
        </w:r>
      </w:del>
      <w:r>
        <w:t xml:space="preserve">The max lifespan was </w:t>
      </w:r>
      <w:ins w:id="50" w:author="Connor Lovell" w:date="2025-05-14T11:13:00Z" w16du:dateUtc="2025-05-14T10:13:00Z">
        <w:r w:rsidR="005E32E7">
          <w:t xml:space="preserve">assumed to be </w:t>
        </w:r>
      </w:ins>
      <w:del w:id="51" w:author="Connor Lovell" w:date="2025-05-14T11:13:00Z" w16du:dateUtc="2025-05-14T10:13:00Z">
        <w:r w:rsidDel="005E32E7">
          <w:rPr>
            <w:highlight w:val="yellow"/>
          </w:rPr>
          <w:delText>x</w:delText>
        </w:r>
      </w:del>
      <w:ins w:id="52" w:author="Connor Lovell" w:date="2025-05-14T11:13:00Z" w16du:dateUtc="2025-05-14T10:13:00Z">
        <w:r w:rsidR="005E32E7">
          <w:t xml:space="preserve">14 years </w:t>
        </w:r>
      </w:ins>
      <w:r w:rsidR="005E32E7">
        <w:fldChar w:fldCharType="begin"/>
      </w:r>
      <w:r w:rsidR="005E32E7">
        <w:instrText xml:space="preserve"> ADDIN ZOTERO_ITEM CSL_CITATION {"citationID":"jt07oNBL","properties":{"formattedCitation":"(P\\uc0\\u233{}rez-Barber\\uc0\\u237{}a, Carranza and S\\uc0\\u225{}nchez-Prieto, 2015)","plainCitation":"(Pérez-Barbería, Carranza and Sánchez-Prieto, 2015)","noteIndex":0},"citationItems":[{"id":14963,"uris":["http://zotero.org/users/9013932/items/FDXBBQPK"],"itemData":{"id":14963,"type":"article-journal","container-title":"PLOS ONE","DOI":"10.1371/journal.pone.0134788","ISSN":"1932-6203","issue":"8","journalAbbreviation":"PLoS ONE","language":"en","page":"e0134788","source":"DOI.org (Crossref)","title":"Wear Fast, Die Young: More Worn Teeth and Shorter Lives in Iberian Compared to Scottish Red Deer","title-short":"Wear Fast, Die Young","volume":"10","author":[{"family":"Pérez-Barbería","given":"F. J."},{"family":"Carranza","given":"J."},{"family":"Sánchez-Prieto","given":"C."}],"editor":[{"family":"Evans","given":"Alistair Robert"}],"issued":{"date-parts":[["2015",8,7]]}}}],"schema":"https://github.com/citation-style-language/schema/raw/master/csl-citation.json"} </w:instrText>
      </w:r>
      <w:r w:rsidR="005E32E7">
        <w:fldChar w:fldCharType="separate"/>
      </w:r>
      <w:r w:rsidR="005E32E7" w:rsidRPr="005E32E7">
        <w:t>(Pérez-</w:t>
      </w:r>
      <w:proofErr w:type="spellStart"/>
      <w:r w:rsidR="005E32E7" w:rsidRPr="005E32E7">
        <w:t>Barbería</w:t>
      </w:r>
      <w:proofErr w:type="spellEnd"/>
      <w:r w:rsidR="005E32E7" w:rsidRPr="005E32E7">
        <w:t>, Carranza and Sánchez-Prieto, 2015)</w:t>
      </w:r>
      <w:r w:rsidR="005E32E7">
        <w:fldChar w:fldCharType="end"/>
      </w:r>
      <w:r>
        <w:t xml:space="preserve">. </w:t>
      </w:r>
    </w:p>
    <w:p w14:paraId="3AEA4224" w14:textId="4FA5BB46" w:rsidR="00DF691A" w:rsidRDefault="00000000">
      <w:r>
        <w:t xml:space="preserve">The max distance a deer can move in a 12-hour tick (their max step length) is </w:t>
      </w:r>
      <w:ins w:id="53" w:author="Connor Lovell" w:date="2025-05-14T11:15:00Z" w16du:dateUtc="2025-05-14T10:15:00Z">
        <w:r w:rsidR="005E32E7">
          <w:t>2</w:t>
        </w:r>
      </w:ins>
      <w:del w:id="54" w:author="Connor Lovell" w:date="2025-05-14T11:15:00Z" w16du:dateUtc="2025-05-14T10:15:00Z">
        <w:r w:rsidDel="005E32E7">
          <w:delText>8</w:delText>
        </w:r>
      </w:del>
      <w:r>
        <w:t>.6</w:t>
      </w:r>
      <w:ins w:id="55" w:author="Connor Lovell" w:date="2025-05-14T11:15:00Z" w16du:dateUtc="2025-05-14T10:15:00Z">
        <w:r w:rsidR="005E32E7">
          <w:t>0</w:t>
        </w:r>
      </w:ins>
      <w:del w:id="56" w:author="Connor Lovell" w:date="2025-05-14T11:15:00Z" w16du:dateUtc="2025-05-14T10:15:00Z">
        <w:r w:rsidDel="005E32E7">
          <w:delText>5</w:delText>
        </w:r>
      </w:del>
      <w:r>
        <w:t xml:space="preserve">km, </w:t>
      </w:r>
      <w:del w:id="57" w:author="Connor Lovell" w:date="2025-05-14T11:15:00Z" w16du:dateUtc="2025-05-14T10:15:00Z">
        <w:r w:rsidDel="005E32E7">
          <w:delText>obtained from analysing the raw GPS outputs</w:delText>
        </w:r>
      </w:del>
      <w:ins w:id="58" w:author="Connor Lovell" w:date="2025-05-14T11:15:00Z" w16du:dateUtc="2025-05-14T10:15:00Z">
        <w:r w:rsidR="005E32E7">
          <w:t>which is the 99.9 percentile of the GPS data</w:t>
        </w:r>
      </w:ins>
      <w:r>
        <w:t>. The relative probability for a deer to move from their current patch x to patch z is given by:</w:t>
      </w:r>
    </w:p>
    <w:p w14:paraId="47F84102" w14:textId="77777777" w:rsidR="00DF691A" w:rsidRDefault="00DF691A">
      <w:pPr>
        <w:pStyle w:val="ListParagraph"/>
      </w:pPr>
    </w:p>
    <w:p w14:paraId="19E2D314" w14:textId="77777777" w:rsidR="00DF691A" w:rsidRDefault="00000000">
      <w:pPr>
        <w:pStyle w:val="ListParagraph"/>
        <w:jc w:val="center"/>
        <w:rPr>
          <w:iCs/>
        </w:rPr>
      </w:pPr>
      <m:oMath>
        <m:r>
          <w:rPr>
            <w:rFonts w:ascii="Cambria Math" w:hAnsi="Cambria Math"/>
          </w:rPr>
          <m:t>p</m:t>
        </m:r>
        <m:d>
          <m:dPr>
            <m:ctrlPr>
              <w:rPr>
                <w:rFonts w:ascii="Cambria Math" w:hAnsi="Cambria Math"/>
              </w:rPr>
            </m:ctrlPr>
          </m:dPr>
          <m:e>
            <m:r>
              <w:rPr>
                <w:rFonts w:ascii="Cambria Math" w:hAnsi="Cambria Math"/>
              </w:rPr>
              <m:t>z</m:t>
            </m:r>
          </m:e>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Z</m:t>
                        </m:r>
                      </m:e>
                      <m:sub>
                        <m:r>
                          <w:rPr>
                            <w:rFonts w:ascii="Cambria Math" w:hAnsi="Cambria Math"/>
                          </w:rPr>
                          <m:t>i</m:t>
                        </m:r>
                      </m:sub>
                    </m:sSub>
                  </m:e>
                </m:d>
              </m:sup>
            </m:sSup>
          </m:num>
          <m:den>
            <m:nary>
              <m:naryPr>
                <m:chr m:val="∑"/>
                <m:ctrlPr>
                  <w:rPr>
                    <w:rFonts w:ascii="Cambria Math" w:hAnsi="Cambria Math"/>
                  </w:rPr>
                </m:ctrlPr>
              </m:naryPr>
              <m:sub>
                <m: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e</m:t>
                    </m:r>
                  </m:e>
                  <m:sup>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Z</m:t>
                            </m:r>
                          </m:e>
                          <m:sub>
                            <m:r>
                              <w:rPr>
                                <w:rFonts w:ascii="Cambria Math" w:hAnsi="Cambria Math"/>
                              </w:rPr>
                              <m:t>i</m:t>
                            </m:r>
                          </m:sub>
                        </m:sSub>
                      </m:e>
                    </m:d>
                  </m:sup>
                </m:sSup>
              </m:e>
            </m:nary>
          </m:den>
        </m:f>
      </m:oMath>
      <w:r>
        <w:rPr>
          <w:iCs/>
        </w:rPr>
        <w:t xml:space="preserve">  where |z – x| ≤ max step length</w:t>
      </w:r>
    </w:p>
    <w:p w14:paraId="2DC86894" w14:textId="77777777" w:rsidR="00DF691A" w:rsidRDefault="00DF691A">
      <w:pPr>
        <w:rPr>
          <w:iCs/>
        </w:rPr>
      </w:pPr>
    </w:p>
    <w:p w14:paraId="7C60C616" w14:textId="35A865D6" w:rsidR="00DF691A" w:rsidRDefault="00000000">
      <w:pPr>
        <w:rPr>
          <w:iCs/>
        </w:rPr>
      </w:pPr>
      <w:r>
        <w:rPr>
          <w:iCs/>
        </w:rPr>
        <w:t>|z – x| represents the Euclidean distance between patches x and z, meaning only patches within the max step distance are considered. Z</w:t>
      </w:r>
      <w:r>
        <w:rPr>
          <w:iCs/>
          <w:vertAlign w:val="subscript"/>
        </w:rPr>
        <w:t>i</w:t>
      </w:r>
      <w:r>
        <w:rPr>
          <w:iCs/>
        </w:rPr>
        <w:t xml:space="preserve"> represents the deer- and patch-level main and interactive variables influencing deer movement as identified in the SSF, whilst β</w:t>
      </w:r>
      <w:proofErr w:type="spellStart"/>
      <w:r>
        <w:rPr>
          <w:iCs/>
          <w:vertAlign w:val="subscript"/>
        </w:rPr>
        <w:t>i</w:t>
      </w:r>
      <w:proofErr w:type="spellEnd"/>
      <w:r>
        <w:rPr>
          <w:iCs/>
        </w:rPr>
        <w:t xml:space="preserve"> represents the effect size for each variable. β is determined by sampling from a normal distribution with a mean equal to the effect size and standard deviation equal to the standard error of the associated SFF variable output </w:t>
      </w:r>
      <w:r>
        <w:rPr>
          <w:iCs/>
          <w:highlight w:val="yellow"/>
        </w:rPr>
        <w:t>(Table 1)</w:t>
      </w:r>
      <w:r>
        <w:rPr>
          <w:iCs/>
        </w:rPr>
        <w:t xml:space="preserve">. The denominator term sums the probabilities of all </w:t>
      </w:r>
      <w:del w:id="59" w:author="Connor Lovell" w:date="2025-05-14T11:29:00Z" w16du:dateUtc="2025-05-14T10:29:00Z">
        <w:r w:rsidDel="008A1E1B">
          <w:rPr>
            <w:iCs/>
          </w:rPr>
          <w:delText xml:space="preserve">target </w:delText>
        </w:r>
      </w:del>
      <w:r>
        <w:rPr>
          <w:iCs/>
        </w:rPr>
        <w:t xml:space="preserve">patches </w:t>
      </w:r>
      <w:ins w:id="60" w:author="Connor Lovell" w:date="2025-05-14T11:29:00Z" w16du:dateUtc="2025-05-14T10:29:00Z">
        <w:r w:rsidR="008A1E1B">
          <w:rPr>
            <w:iCs/>
          </w:rPr>
          <w:t xml:space="preserve">within the max step length, </w:t>
        </w:r>
      </w:ins>
      <w:r>
        <w:rPr>
          <w:iCs/>
        </w:rPr>
        <w:t xml:space="preserve">and is used to calculate a relative probability for each target patch that the deer will move towards it (the </w:t>
      </w:r>
      <w:r w:rsidRPr="008A1E1B">
        <w:rPr>
          <w:i/>
          <w:rPrChange w:id="61" w:author="Connor Lovell" w:date="2025-05-14T11:29:00Z" w16du:dateUtc="2025-05-14T10:29:00Z">
            <w:rPr>
              <w:iCs/>
            </w:rPr>
          </w:rPrChange>
        </w:rPr>
        <w:t>movement-prob</w:t>
      </w:r>
      <w:r>
        <w:rPr>
          <w:iCs/>
        </w:rPr>
        <w:t xml:space="preserve">). Based on each patch’s movement probability, a patch is then probabilistically selected which the deer moves to. To do this, a random float between 0-1 is first generated. Then, each target patch’s </w:t>
      </w:r>
      <w:r w:rsidRPr="008A1E1B">
        <w:rPr>
          <w:i/>
          <w:rPrChange w:id="62" w:author="Connor Lovell" w:date="2025-05-14T11:30:00Z" w16du:dateUtc="2025-05-14T10:30:00Z">
            <w:rPr>
              <w:iCs/>
            </w:rPr>
          </w:rPrChange>
        </w:rPr>
        <w:t>movement-prob</w:t>
      </w:r>
      <w:r>
        <w:rPr>
          <w:iCs/>
        </w:rPr>
        <w:t xml:space="preserve"> is summed onto a cumulative probability one-by-one. If a patch’s movement-prob increases the cumulative probability above the random float value, then that patch becomes the selected patch. Once a patch is selected; the deer individual then moves towards it. </w:t>
      </w:r>
    </w:p>
    <w:p w14:paraId="279C2F68" w14:textId="77777777" w:rsidR="00DF691A" w:rsidRDefault="00DF691A">
      <w:pPr>
        <w:rPr>
          <w:iCs/>
        </w:rPr>
      </w:pPr>
    </w:p>
    <w:p w14:paraId="2DD37489" w14:textId="77777777" w:rsidR="00DF691A" w:rsidRDefault="00000000">
      <w:pPr>
        <w:rPr>
          <w:iCs/>
          <w:u w:val="single"/>
        </w:rPr>
      </w:pPr>
      <w:r>
        <w:rPr>
          <w:iCs/>
          <w:u w:val="single"/>
        </w:rPr>
        <w:t>Individual-based model validation</w:t>
      </w:r>
    </w:p>
    <w:p w14:paraId="242A77C0" w14:textId="77777777" w:rsidR="00DF691A" w:rsidRDefault="00000000">
      <w:pPr>
        <w:rPr>
          <w:iCs/>
          <w:shd w:val="clear" w:color="auto" w:fill="FFFF00"/>
        </w:rPr>
      </w:pPr>
      <w:r>
        <w:rPr>
          <w:iCs/>
          <w:shd w:val="clear" w:color="auto" w:fill="FFFF00"/>
        </w:rPr>
        <w:t>[other validation approaches]</w:t>
      </w:r>
    </w:p>
    <w:p w14:paraId="0C40BB46" w14:textId="77777777" w:rsidR="00DF691A" w:rsidRDefault="00000000">
      <w:pPr>
        <w:rPr>
          <w:iCs/>
        </w:rPr>
      </w:pPr>
      <w:r>
        <w:rPr>
          <w:iCs/>
        </w:rPr>
        <w:t xml:space="preserve">To validate that the IBM was simulating deer with accurate habitat preferences we compared habitat suitability models trained on the observed deer data and the simulated deer data. In each case we calculated the number of observed deer visits for each 100m pixel, and then standardised this value to between 0 and 1 to generate a “visit rate” per pixel. We then trained random forest models to predict this visit rate from the landscape variables (elevation, slope, distance to roads and land cover type). Finally, we used this model to predict potential visit rates in the presence of deer </w:t>
      </w:r>
      <w:r>
        <w:rPr>
          <w:iCs/>
        </w:rPr>
        <w:lastRenderedPageBreak/>
        <w:t>(i.e. expected habitat suitability)  across Corsica. Finally we visually inspected the results of this process to as applied to both the observed and simulated data.</w:t>
      </w:r>
    </w:p>
    <w:p w14:paraId="2A5D1A96" w14:textId="77777777" w:rsidR="00DF691A" w:rsidRDefault="00DF691A">
      <w:pPr>
        <w:rPr>
          <w:iCs/>
        </w:rPr>
      </w:pPr>
    </w:p>
    <w:p w14:paraId="50D1C222" w14:textId="77777777" w:rsidR="00DF691A" w:rsidRDefault="00000000">
      <w:pPr>
        <w:pStyle w:val="Heading1"/>
      </w:pPr>
      <w:r>
        <w:t xml:space="preserve">Results </w:t>
      </w:r>
    </w:p>
    <w:p w14:paraId="1A1183CC" w14:textId="77777777" w:rsidR="00DF691A" w:rsidRDefault="00000000">
      <w:r>
        <w:t>We considered 25,584 steps, with a median of 1147 steps per deer (range = 29–1497 steps); median step-lengths was 240m. Our final model included landscape variables of land cover, slope, distance to roads, individual variables of sex and distance from release site, temporal variables of season, and step-specific variables of step length and turning angle. This final model suggested deer avoided roads and selected for areas of agricultural, bare and scrub cover (Figure 2).</w:t>
      </w:r>
    </w:p>
    <w:p w14:paraId="2CF9DCBD" w14:textId="77777777" w:rsidR="00DF691A" w:rsidRDefault="00DF691A"/>
    <w:p w14:paraId="0895F7E9" w14:textId="77777777" w:rsidR="00DF691A" w:rsidRDefault="00000000">
      <w:r>
        <w:t xml:space="preserve">We validated the results of the IBM built on the results of this model in </w:t>
      </w:r>
      <w:r>
        <w:rPr>
          <w:shd w:val="clear" w:color="auto" w:fill="FFFF00"/>
        </w:rPr>
        <w:t xml:space="preserve">x </w:t>
      </w:r>
      <w:r>
        <w:t xml:space="preserve">ways: </w:t>
      </w:r>
      <w:r>
        <w:rPr>
          <w:shd w:val="clear" w:color="auto" w:fill="FFFF00"/>
        </w:rPr>
        <w:t>xxx</w:t>
      </w:r>
      <w:r>
        <w:t xml:space="preserve">, </w:t>
      </w:r>
      <w:r>
        <w:rPr>
          <w:shd w:val="clear" w:color="auto" w:fill="FFFF00"/>
        </w:rPr>
        <w:t>xxx</w:t>
      </w:r>
      <w:r>
        <w:t xml:space="preserve">, and by comparing habitat selection between the real and simulated deer. </w:t>
      </w:r>
      <w:r>
        <w:rPr>
          <w:shd w:val="clear" w:color="auto" w:fill="FFFF00"/>
        </w:rPr>
        <w:t>[text on the results of the other validations]</w:t>
      </w:r>
      <w:r>
        <w:t xml:space="preserve">. The habitat preferences of the simulated deer were qualitatively similar to the observed deer, with preferences for moderate slopes and elevations for example </w:t>
      </w:r>
      <w:commentRangeStart w:id="63"/>
      <w:r>
        <w:t>(Fig x)</w:t>
      </w:r>
      <w:commentRangeEnd w:id="63"/>
      <w:r>
        <w:commentReference w:id="63"/>
      </w:r>
      <w:r>
        <w:t>.  The resulting habitat suitability maps of Corsica were also qualitatively similar, though both are unrealistically narrow</w:t>
      </w:r>
      <w:commentRangeStart w:id="64"/>
      <w:r>
        <w:t xml:space="preserve"> (Fig x).</w:t>
      </w:r>
      <w:commentRangeEnd w:id="64"/>
      <w:r>
        <w:commentReference w:id="64"/>
      </w:r>
    </w:p>
    <w:p w14:paraId="7C54506D" w14:textId="77777777" w:rsidR="00DF691A" w:rsidRDefault="00DF691A">
      <w:pPr>
        <w:spacing w:after="120"/>
        <w:rPr>
          <w:b/>
          <w:sz w:val="24"/>
          <w:szCs w:val="24"/>
        </w:rPr>
      </w:pPr>
      <w:bookmarkStart w:id="65" w:name="_3dy6vkm"/>
      <w:bookmarkEnd w:id="65"/>
    </w:p>
    <w:p w14:paraId="499E5AEF" w14:textId="77777777" w:rsidR="00DF691A" w:rsidRDefault="00000000">
      <w:pPr>
        <w:pStyle w:val="Heading1"/>
      </w:pPr>
      <w:r>
        <w:t xml:space="preserve">Discussion </w:t>
      </w:r>
    </w:p>
    <w:p w14:paraId="5B136E0C" w14:textId="77777777" w:rsidR="00DF691A" w:rsidRDefault="00000000">
      <w:r>
        <w:t>We</w:t>
      </w:r>
    </w:p>
    <w:p w14:paraId="1371996E" w14:textId="77777777" w:rsidR="00DF691A" w:rsidRDefault="00000000">
      <w:r>
        <w:t>.</w:t>
      </w:r>
    </w:p>
    <w:p w14:paraId="0817C6FD" w14:textId="77777777" w:rsidR="00DF691A" w:rsidRDefault="00DF691A"/>
    <w:p w14:paraId="133989F7" w14:textId="77777777" w:rsidR="00DF691A" w:rsidRDefault="00000000">
      <w:pPr>
        <w:pStyle w:val="Heading1"/>
      </w:pPr>
      <w:r>
        <w:t xml:space="preserve">Authors contributions </w:t>
      </w:r>
    </w:p>
    <w:p w14:paraId="216E8919" w14:textId="77777777" w:rsidR="00DF691A" w:rsidRDefault="00000000">
      <w:r>
        <w:t xml:space="preserve">Study conceived and planned by xxx. Field data collected by xx. </w:t>
      </w:r>
      <w:proofErr w:type="spellStart"/>
      <w:r>
        <w:t>Xxx</w:t>
      </w:r>
      <w:proofErr w:type="spellEnd"/>
      <w:r>
        <w:t xml:space="preserve"> contributed substantively to the manuscript ideas. xxx conducted all analyses. xxx led paper writing. All authors reviewed drafts and approved manuscript for submission.</w:t>
      </w:r>
    </w:p>
    <w:p w14:paraId="288E38AF" w14:textId="77777777" w:rsidR="00DF691A" w:rsidRDefault="00DF691A"/>
    <w:p w14:paraId="732158AE" w14:textId="77777777" w:rsidR="00DF691A" w:rsidRDefault="00000000">
      <w:pPr>
        <w:pStyle w:val="Heading1"/>
      </w:pPr>
      <w:r>
        <w:t xml:space="preserve">Acknowledgments </w:t>
      </w:r>
      <w:r>
        <w:rPr>
          <w:highlight w:val="yellow"/>
        </w:rPr>
        <w:t xml:space="preserve"> </w:t>
      </w:r>
    </w:p>
    <w:p w14:paraId="6153F382" w14:textId="77777777" w:rsidR="00DF691A" w:rsidRDefault="00000000">
      <w:r>
        <w:t>TBD</w:t>
      </w:r>
    </w:p>
    <w:p w14:paraId="6CB1BC6F" w14:textId="77777777" w:rsidR="00DF691A" w:rsidRDefault="00000000">
      <w:pPr>
        <w:pStyle w:val="Heading1"/>
      </w:pPr>
      <w:r>
        <w:t>Data accessibility</w:t>
      </w:r>
      <w:r>
        <w:rPr>
          <w:highlight w:val="yellow"/>
        </w:rPr>
        <w:t xml:space="preserve"> </w:t>
      </w:r>
    </w:p>
    <w:p w14:paraId="7996D1FA" w14:textId="77777777" w:rsidR="00DF691A" w:rsidRDefault="00000000">
      <w:r>
        <w:t xml:space="preserve">Data and reproducible code are available on </w:t>
      </w:r>
      <w:proofErr w:type="spellStart"/>
      <w:r>
        <w:t>Github</w:t>
      </w:r>
      <w:proofErr w:type="spellEnd"/>
      <w:r>
        <w:t xml:space="preserve"> (</w:t>
      </w:r>
      <w:hyperlink r:id="rId10">
        <w:r>
          <w:rPr>
            <w:rStyle w:val="Hyperlink"/>
          </w:rPr>
          <w:t>https://github.com/J-Cos/DeerMovement_paper</w:t>
        </w:r>
      </w:hyperlink>
      <w:r>
        <w:t>).</w:t>
      </w:r>
    </w:p>
    <w:p w14:paraId="2A025424" w14:textId="77777777" w:rsidR="00DF691A" w:rsidRDefault="00000000">
      <w:pPr>
        <w:pStyle w:val="Heading1"/>
      </w:pPr>
      <w:r>
        <w:lastRenderedPageBreak/>
        <w:t>References</w:t>
      </w:r>
    </w:p>
    <w:p w14:paraId="3662A758" w14:textId="77777777" w:rsidR="00DF691A" w:rsidRDefault="00DF691A"/>
    <w:p w14:paraId="01BAB2A4" w14:textId="77777777" w:rsidR="00DF691A" w:rsidRDefault="00000000">
      <w:r>
        <w:t xml:space="preserve">Alves, J., Alves da Silva, A., Soares, A.M.V.M. &amp; Fonseca, C. (2014) Spatial and temporal habitat use and selection by red deer: The use of direct and indirect methods. Mammalian Biology 79: 338-348. </w:t>
      </w:r>
    </w:p>
    <w:p w14:paraId="7263DE9E" w14:textId="77777777" w:rsidR="00DF691A" w:rsidRDefault="00000000">
      <w:proofErr w:type="spellStart"/>
      <w:r>
        <w:t>Dagtekin</w:t>
      </w:r>
      <w:proofErr w:type="spellEnd"/>
      <w:r>
        <w:t xml:space="preserve">, M., </w:t>
      </w:r>
      <w:proofErr w:type="spellStart"/>
      <w:r>
        <w:t>Soyumert</w:t>
      </w:r>
      <w:proofErr w:type="spellEnd"/>
      <w:r>
        <w:t xml:space="preserve">, A., and </w:t>
      </w:r>
      <w:proofErr w:type="spellStart"/>
      <w:r>
        <w:t>Ambarlı</w:t>
      </w:r>
      <w:proofErr w:type="spellEnd"/>
      <w:r>
        <w:t>, H. (2023) Seasonal habitat-use patterns of large mammals in a human-dominated landscape. Journal of Mammalogy</w:t>
      </w:r>
    </w:p>
    <w:p w14:paraId="7C605792" w14:textId="77777777" w:rsidR="00DF691A" w:rsidRDefault="00000000">
      <w:r>
        <w:t xml:space="preserve">Hegel, T.M., </w:t>
      </w:r>
      <w:proofErr w:type="spellStart"/>
      <w:r>
        <w:t>Mysterud</w:t>
      </w:r>
      <w:proofErr w:type="spellEnd"/>
      <w:r>
        <w:t xml:space="preserve">, A., </w:t>
      </w:r>
      <w:proofErr w:type="spellStart"/>
      <w:r>
        <w:t>Huettmann</w:t>
      </w:r>
      <w:proofErr w:type="spellEnd"/>
      <w:r>
        <w:t>, F. &amp; Stenseth, N. C. (2009). Spatial scale dependence of climate and density feedback on moose population growth rate. Ecological Monographs, 79(2), 299-321.</w:t>
      </w:r>
    </w:p>
    <w:p w14:paraId="170C7CD8" w14:textId="77777777" w:rsidR="00DF691A" w:rsidRDefault="00000000">
      <w:r>
        <w:t xml:space="preserve">Jarvis, A., H.I. Reuter, A. Nelson, E. Guevara. 2008. Hole-filled SRTM for the globe Version 4, available from the CGIAR-CSI SRTM 90m Database: </w:t>
      </w:r>
      <w:hyperlink r:id="rId11">
        <w:r>
          <w:rPr>
            <w:rStyle w:val="Hyperlink"/>
          </w:rPr>
          <w:t>https://srtm.csi.cgiar.org</w:t>
        </w:r>
      </w:hyperlink>
      <w:r>
        <w:t>.</w:t>
      </w:r>
    </w:p>
    <w:p w14:paraId="551E273C" w14:textId="77777777" w:rsidR="00DF691A" w:rsidRDefault="00000000">
      <w:proofErr w:type="spellStart"/>
      <w:r>
        <w:t>Marucco</w:t>
      </w:r>
      <w:proofErr w:type="spellEnd"/>
      <w:r>
        <w:t xml:space="preserve">, F., &amp; McIntire, E. J. B. (2010). Predicting </w:t>
      </w:r>
      <w:proofErr w:type="spellStart"/>
      <w:r>
        <w:t>spatio</w:t>
      </w:r>
      <w:proofErr w:type="spellEnd"/>
      <w:r>
        <w:t>-temporal recolonization of large carnivore populations and livestock depredation risk: Wolves in the French Alps. Journal of Applied Ecology, 47(4), 789-798.</w:t>
      </w:r>
    </w:p>
    <w:p w14:paraId="00D40E8E" w14:textId="77777777" w:rsidR="00DF691A" w:rsidRDefault="00000000">
      <w:proofErr w:type="spellStart"/>
      <w:r>
        <w:t>Pettorelli</w:t>
      </w:r>
      <w:proofErr w:type="spellEnd"/>
      <w:r>
        <w:t xml:space="preserve">, N., Barlow, J., Stephens, P.A., Durant, S.M., Connor, B., Schulte to Bühne, H., </w:t>
      </w:r>
      <w:proofErr w:type="spellStart"/>
      <w:r>
        <w:t>Sandom</w:t>
      </w:r>
      <w:proofErr w:type="spellEnd"/>
      <w:r>
        <w:t xml:space="preserve">, C.J, Wentworth, J. &amp; du Toit, J.T. (2018) Making rewilding fit for policy. Journal of Applied Ecology 55: 1114-1125. </w:t>
      </w:r>
    </w:p>
    <w:p w14:paraId="623F0452" w14:textId="77777777" w:rsidR="00DF691A" w:rsidRDefault="00000000">
      <w:r>
        <w:t xml:space="preserve">Riga, F., Mandas, L., </w:t>
      </w:r>
      <w:proofErr w:type="spellStart"/>
      <w:r>
        <w:t>Putzu</w:t>
      </w:r>
      <w:proofErr w:type="spellEnd"/>
      <w:r>
        <w:t xml:space="preserve">, N. &amp; Murgia, A. (2022) Reintroductions of the Corsican Red Deer (Cervus elaphus </w:t>
      </w:r>
      <w:proofErr w:type="spellStart"/>
      <w:r>
        <w:t>corsicanus</w:t>
      </w:r>
      <w:proofErr w:type="spellEnd"/>
      <w:r>
        <w:t xml:space="preserve">): Conservation Projects and Sanitary Risk. Animalia 12(8), 980. </w:t>
      </w:r>
    </w:p>
    <w:p w14:paraId="2695BA79" w14:textId="77777777" w:rsidR="00DF691A" w:rsidRDefault="00000000">
      <w:r>
        <w:t xml:space="preserve">van den Bosch, M., Kellner, K.F., </w:t>
      </w:r>
      <w:proofErr w:type="spellStart"/>
      <w:r>
        <w:t>Gantchoff</w:t>
      </w:r>
      <w:proofErr w:type="spellEnd"/>
      <w:r>
        <w:t xml:space="preserve">, M.G., Patterson, B.R., Barber-Meyer, S.M., Beyer, D.E., Erb, J.D., Isaac, E.J., MacFarland, D.M., Moore, S.A., Norton, D.C., Petroelje, T.R., Price Tack, J.L., Roell, B.J., Schrage, M. &amp; </w:t>
      </w:r>
      <w:proofErr w:type="spellStart"/>
      <w:r>
        <w:t>Belant</w:t>
      </w:r>
      <w:proofErr w:type="spellEnd"/>
      <w:r>
        <w:t xml:space="preserve">, J.L. (2023) Habitat selection of resident and non-resident </w:t>
      </w:r>
      <w:proofErr w:type="spellStart"/>
      <w:r>
        <w:t>gray</w:t>
      </w:r>
      <w:proofErr w:type="spellEnd"/>
      <w:r>
        <w:t xml:space="preserve"> wolves: implications for habitat connectivity. Scientific Reports 13, 20415. </w:t>
      </w:r>
    </w:p>
    <w:p w14:paraId="591F7C7D" w14:textId="77777777" w:rsidR="00DF691A" w:rsidRDefault="00000000">
      <w:r>
        <w:t xml:space="preserve">Wood, J. R., Wilmshurst, J. M., Worthy, T. H., &amp; </w:t>
      </w:r>
      <w:proofErr w:type="spellStart"/>
      <w:r>
        <w:t>Rawlence</w:t>
      </w:r>
      <w:proofErr w:type="spellEnd"/>
      <w:r>
        <w:t>, N. J. (2017). Island extinctions: processes, patterns, and potential for ecosystem restoration. Environmental Conservation, 44(4), 348-358.</w:t>
      </w:r>
    </w:p>
    <w:p w14:paraId="27F79AA8" w14:textId="77777777" w:rsidR="00DF691A" w:rsidRDefault="00DF691A"/>
    <w:p w14:paraId="60F4F14D" w14:textId="77777777" w:rsidR="00DF691A" w:rsidRDefault="00DF691A"/>
    <w:p w14:paraId="2FDA01BF" w14:textId="77777777" w:rsidR="00DF691A" w:rsidRDefault="00000000">
      <w:pPr>
        <w:spacing w:line="240" w:lineRule="auto"/>
      </w:pPr>
      <w:r>
        <w:br w:type="page"/>
      </w:r>
    </w:p>
    <w:p w14:paraId="5981D001" w14:textId="77777777" w:rsidR="00DF691A" w:rsidRDefault="00000000">
      <w:r>
        <w:lastRenderedPageBreak/>
        <w:t>TABLES</w:t>
      </w:r>
    </w:p>
    <w:p w14:paraId="6415AB79" w14:textId="77777777" w:rsidR="00DF691A" w:rsidRDefault="00000000">
      <w:pPr>
        <w:rPr>
          <w:shd w:val="clear" w:color="auto" w:fill="FFFF00"/>
        </w:rPr>
      </w:pPr>
      <w:r>
        <w:rPr>
          <w:shd w:val="clear" w:color="auto" w:fill="FFFF00"/>
        </w:rPr>
        <w:t>See excel tables</w:t>
      </w:r>
      <w:r>
        <w:br w:type="page"/>
      </w:r>
    </w:p>
    <w:p w14:paraId="2E603D7D" w14:textId="77777777" w:rsidR="00DF691A" w:rsidRDefault="00000000">
      <w:pPr>
        <w:jc w:val="center"/>
      </w:pPr>
      <w:r>
        <w:lastRenderedPageBreak/>
        <w:t>FIGURES</w:t>
      </w:r>
    </w:p>
    <w:p w14:paraId="3D23B9E7" w14:textId="77777777" w:rsidR="00DF691A" w:rsidRDefault="00DF691A"/>
    <w:p w14:paraId="1E9FB66D" w14:textId="77777777" w:rsidR="00DF691A" w:rsidRDefault="00000000">
      <w:pPr>
        <w:spacing w:after="160"/>
        <w:jc w:val="both"/>
      </w:pPr>
      <w:r>
        <w:t xml:space="preserve">Figure 1. Study site. Corsican red deer have been released in Corsica in </w:t>
      </w:r>
      <w:proofErr w:type="spellStart"/>
      <w:r>
        <w:rPr>
          <w:rFonts w:cs="Times New Roman"/>
          <w:kern w:val="2"/>
          <w:lang w:val="en-US" w:eastAsia="en-US"/>
          <w14:ligatures w14:val="standardContextual"/>
        </w:rPr>
        <w:t>Moltifau</w:t>
      </w:r>
      <w:proofErr w:type="spellEnd"/>
      <w:r>
        <w:rPr>
          <w:rFonts w:cs="Times New Roman"/>
          <w:kern w:val="2"/>
          <w:lang w:val="en-US" w:eastAsia="en-US"/>
          <w14:ligatures w14:val="standardContextual"/>
        </w:rPr>
        <w:t xml:space="preserve"> (North), San Petru di </w:t>
      </w:r>
      <w:proofErr w:type="spellStart"/>
      <w:r>
        <w:rPr>
          <w:rFonts w:cs="Times New Roman"/>
          <w:kern w:val="2"/>
          <w:lang w:val="en-US" w:eastAsia="en-US"/>
          <w14:ligatures w14:val="standardContextual"/>
        </w:rPr>
        <w:t>venacu</w:t>
      </w:r>
      <w:proofErr w:type="spellEnd"/>
      <w:r>
        <w:rPr>
          <w:rFonts w:cs="Times New Roman"/>
          <w:kern w:val="2"/>
          <w:lang w:val="en-US" w:eastAsia="en-US"/>
          <w14:ligatures w14:val="standardContextual"/>
        </w:rPr>
        <w:t xml:space="preserve"> (Centre) and </w:t>
      </w:r>
      <w:proofErr w:type="spellStart"/>
      <w:r>
        <w:rPr>
          <w:rFonts w:cs="Times New Roman"/>
          <w:kern w:val="2"/>
          <w:lang w:val="en-US" w:eastAsia="en-US"/>
          <w14:ligatures w14:val="standardContextual"/>
        </w:rPr>
        <w:t>Zicavu</w:t>
      </w:r>
      <w:proofErr w:type="spellEnd"/>
      <w:r>
        <w:rPr>
          <w:rFonts w:cs="Times New Roman"/>
          <w:kern w:val="2"/>
          <w:lang w:val="en-US" w:eastAsia="en-US"/>
          <w14:ligatures w14:val="standardContextual"/>
        </w:rPr>
        <w:t xml:space="preserve"> (South) </w:t>
      </w:r>
      <w:r>
        <w:t xml:space="preserve">between 1998 and 2018. Out of these, nineteen individuals (13 females and 6 males) have been GPS collared to gather information on the animals' survival, dispersion, and habitat use (North site: 2F and 2M; Centre: 5F and 4M; South: 6F). The devices collected data for 5 years, between December 15th of 2015 until December 31st of 2020. </w:t>
      </w:r>
    </w:p>
    <w:p w14:paraId="70262F76" w14:textId="77777777" w:rsidR="00DF691A" w:rsidRDefault="00DF691A"/>
    <w:p w14:paraId="03F7C718" w14:textId="77777777" w:rsidR="00DF691A" w:rsidRDefault="00DF691A">
      <w:pPr>
        <w:spacing w:after="160"/>
        <w:jc w:val="both"/>
      </w:pPr>
    </w:p>
    <w:p w14:paraId="539D95B2" w14:textId="77777777" w:rsidR="00DF691A" w:rsidRDefault="00DF691A"/>
    <w:p w14:paraId="5F84AD6C" w14:textId="77777777" w:rsidR="00DF691A" w:rsidRDefault="00DF691A"/>
    <w:p w14:paraId="7FFDE751" w14:textId="77777777" w:rsidR="00DF691A" w:rsidRDefault="00DF691A"/>
    <w:p w14:paraId="4A9FFB85" w14:textId="77777777" w:rsidR="00DF691A" w:rsidRDefault="00000000">
      <w:pPr>
        <w:spacing w:line="240" w:lineRule="auto"/>
      </w:pPr>
      <w:r>
        <w:br w:type="page"/>
      </w:r>
    </w:p>
    <w:p w14:paraId="76810923" w14:textId="77777777" w:rsidR="00DF691A" w:rsidRDefault="00000000">
      <w:pPr>
        <w:jc w:val="center"/>
      </w:pPr>
      <w:r>
        <w:lastRenderedPageBreak/>
        <w:t>SUPPLEMENTARY INFORMATION</w:t>
      </w:r>
    </w:p>
    <w:p w14:paraId="4F486C2A" w14:textId="77777777" w:rsidR="00DF691A" w:rsidRDefault="00DF691A"/>
    <w:tbl>
      <w:tblPr>
        <w:tblW w:w="8538" w:type="dxa"/>
        <w:tblInd w:w="108" w:type="dxa"/>
        <w:tblLayout w:type="fixed"/>
        <w:tblLook w:val="04A0" w:firstRow="1" w:lastRow="0" w:firstColumn="1" w:lastColumn="0" w:noHBand="0" w:noVBand="1"/>
      </w:tblPr>
      <w:tblGrid>
        <w:gridCol w:w="496"/>
        <w:gridCol w:w="1081"/>
        <w:gridCol w:w="1717"/>
        <w:gridCol w:w="1984"/>
        <w:gridCol w:w="1986"/>
        <w:gridCol w:w="1274"/>
      </w:tblGrid>
      <w:tr w:rsidR="00DF691A" w14:paraId="53E97EFC" w14:textId="77777777">
        <w:trPr>
          <w:trHeight w:val="420"/>
        </w:trPr>
        <w:tc>
          <w:tcPr>
            <w:tcW w:w="8537" w:type="dxa"/>
            <w:gridSpan w:val="6"/>
            <w:shd w:val="clear" w:color="auto" w:fill="auto"/>
            <w:vAlign w:val="bottom"/>
          </w:tcPr>
          <w:p w14:paraId="286A6931" w14:textId="77777777" w:rsidR="00DF691A" w:rsidRDefault="00000000">
            <w:pPr>
              <w:spacing w:line="240" w:lineRule="auto"/>
              <w:rPr>
                <w:rFonts w:eastAsia="Times New Roman"/>
                <w:color w:val="000000"/>
                <w:sz w:val="20"/>
                <w:szCs w:val="20"/>
              </w:rPr>
            </w:pPr>
            <w:r>
              <w:rPr>
                <w:rFonts w:eastAsia="Times New Roman"/>
                <w:color w:val="000000"/>
                <w:sz w:val="20"/>
                <w:szCs w:val="20"/>
                <w:highlight w:val="yellow"/>
              </w:rPr>
              <w:t xml:space="preserve">Table 1A: </w:t>
            </w:r>
            <w:r>
              <w:rPr>
                <w:rFonts w:eastAsia="Times New Roman"/>
                <w:color w:val="000000"/>
                <w:sz w:val="20"/>
                <w:szCs w:val="20"/>
              </w:rPr>
              <w:t>variables characterising the initially reintroduced deer. Sex, their release coordinates, and their release tick are values assigned to state variables of the reintroduced deer in the simulation.</w:t>
            </w:r>
          </w:p>
          <w:p w14:paraId="15523FCA" w14:textId="77777777" w:rsidR="00DF691A" w:rsidRDefault="00DF691A">
            <w:pPr>
              <w:spacing w:line="240" w:lineRule="auto"/>
              <w:rPr>
                <w:rFonts w:eastAsia="Times New Roman"/>
                <w:color w:val="000000"/>
                <w:sz w:val="20"/>
                <w:szCs w:val="20"/>
              </w:rPr>
            </w:pPr>
          </w:p>
          <w:p w14:paraId="0F65EAB3" w14:textId="77777777" w:rsidR="00DF691A" w:rsidRDefault="00DF691A">
            <w:pPr>
              <w:spacing w:line="240" w:lineRule="auto"/>
              <w:rPr>
                <w:rFonts w:eastAsia="Times New Roman"/>
                <w:color w:val="000000"/>
                <w:sz w:val="20"/>
                <w:szCs w:val="20"/>
              </w:rPr>
            </w:pPr>
          </w:p>
        </w:tc>
      </w:tr>
      <w:tr w:rsidR="00DF691A" w14:paraId="79F165C0" w14:textId="77777777">
        <w:trPr>
          <w:trHeight w:val="420"/>
        </w:trPr>
        <w:tc>
          <w:tcPr>
            <w:tcW w:w="495" w:type="dxa"/>
            <w:tcBorders>
              <w:bottom w:val="double" w:sz="6" w:space="0" w:color="000000"/>
            </w:tcBorders>
            <w:shd w:val="clear" w:color="auto" w:fill="auto"/>
            <w:vAlign w:val="bottom"/>
          </w:tcPr>
          <w:p w14:paraId="3FB97EF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Sex</w:t>
            </w:r>
          </w:p>
        </w:tc>
        <w:tc>
          <w:tcPr>
            <w:tcW w:w="1081" w:type="dxa"/>
            <w:tcBorders>
              <w:bottom w:val="double" w:sz="6" w:space="0" w:color="000000"/>
            </w:tcBorders>
            <w:shd w:val="clear" w:color="auto" w:fill="auto"/>
            <w:vAlign w:val="bottom"/>
          </w:tcPr>
          <w:p w14:paraId="4A486F0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Name</w:t>
            </w:r>
          </w:p>
        </w:tc>
        <w:tc>
          <w:tcPr>
            <w:tcW w:w="1717" w:type="dxa"/>
            <w:tcBorders>
              <w:bottom w:val="double" w:sz="6" w:space="0" w:color="000000"/>
            </w:tcBorders>
            <w:shd w:val="clear" w:color="auto" w:fill="auto"/>
            <w:vAlign w:val="bottom"/>
          </w:tcPr>
          <w:p w14:paraId="57D8E45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Release area</w:t>
            </w:r>
          </w:p>
        </w:tc>
        <w:tc>
          <w:tcPr>
            <w:tcW w:w="1984" w:type="dxa"/>
            <w:tcBorders>
              <w:bottom w:val="double" w:sz="6" w:space="0" w:color="000000"/>
            </w:tcBorders>
            <w:shd w:val="clear" w:color="auto" w:fill="auto"/>
            <w:vAlign w:val="bottom"/>
          </w:tcPr>
          <w:p w14:paraId="36BDCF2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Release coordinates</w:t>
            </w:r>
          </w:p>
        </w:tc>
        <w:tc>
          <w:tcPr>
            <w:tcW w:w="1986" w:type="dxa"/>
            <w:tcBorders>
              <w:bottom w:val="double" w:sz="6" w:space="0" w:color="000000"/>
            </w:tcBorders>
            <w:shd w:val="clear" w:color="auto" w:fill="auto"/>
            <w:vAlign w:val="bottom"/>
          </w:tcPr>
          <w:p w14:paraId="2AC0DF5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Date-time of first GPS recording</w:t>
            </w:r>
          </w:p>
        </w:tc>
        <w:tc>
          <w:tcPr>
            <w:tcW w:w="1274" w:type="dxa"/>
            <w:tcBorders>
              <w:bottom w:val="double" w:sz="6" w:space="0" w:color="000000"/>
            </w:tcBorders>
            <w:shd w:val="clear" w:color="auto" w:fill="auto"/>
            <w:vAlign w:val="bottom"/>
          </w:tcPr>
          <w:p w14:paraId="4443D93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Release tick</w:t>
            </w:r>
          </w:p>
        </w:tc>
      </w:tr>
      <w:tr w:rsidR="00DF691A" w14:paraId="02354301" w14:textId="77777777">
        <w:trPr>
          <w:trHeight w:val="300"/>
        </w:trPr>
        <w:tc>
          <w:tcPr>
            <w:tcW w:w="495" w:type="dxa"/>
            <w:shd w:val="clear" w:color="auto" w:fill="auto"/>
            <w:vAlign w:val="center"/>
          </w:tcPr>
          <w:p w14:paraId="3CD9753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7D73234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Roberto</w:t>
            </w:r>
          </w:p>
        </w:tc>
        <w:tc>
          <w:tcPr>
            <w:tcW w:w="1717" w:type="dxa"/>
            <w:shd w:val="clear" w:color="auto" w:fill="auto"/>
            <w:vAlign w:val="center"/>
          </w:tcPr>
          <w:p w14:paraId="451D92F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North Corsica</w:t>
            </w:r>
          </w:p>
        </w:tc>
        <w:tc>
          <w:tcPr>
            <w:tcW w:w="1984" w:type="dxa"/>
            <w:shd w:val="clear" w:color="auto" w:fill="auto"/>
            <w:vAlign w:val="center"/>
          </w:tcPr>
          <w:p w14:paraId="1A9BF9D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42.49983 9.07655</w:t>
            </w:r>
          </w:p>
        </w:tc>
        <w:tc>
          <w:tcPr>
            <w:tcW w:w="1986" w:type="dxa"/>
            <w:shd w:val="clear" w:color="auto" w:fill="auto"/>
            <w:vAlign w:val="center"/>
          </w:tcPr>
          <w:p w14:paraId="6CCCFE2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16/12/2015 10:00</w:t>
            </w:r>
          </w:p>
        </w:tc>
        <w:tc>
          <w:tcPr>
            <w:tcW w:w="1274" w:type="dxa"/>
            <w:shd w:val="clear" w:color="auto" w:fill="auto"/>
            <w:vAlign w:val="bottom"/>
          </w:tcPr>
          <w:p w14:paraId="0F3F15D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w:t>
            </w:r>
          </w:p>
        </w:tc>
      </w:tr>
      <w:tr w:rsidR="00DF691A" w14:paraId="3AF7A46C" w14:textId="77777777">
        <w:trPr>
          <w:trHeight w:val="288"/>
        </w:trPr>
        <w:tc>
          <w:tcPr>
            <w:tcW w:w="495" w:type="dxa"/>
            <w:shd w:val="clear" w:color="auto" w:fill="auto"/>
            <w:vAlign w:val="center"/>
          </w:tcPr>
          <w:p w14:paraId="505840C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4BABE3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Barbara</w:t>
            </w:r>
          </w:p>
        </w:tc>
        <w:tc>
          <w:tcPr>
            <w:tcW w:w="1717" w:type="dxa"/>
            <w:shd w:val="clear" w:color="auto" w:fill="auto"/>
            <w:vAlign w:val="center"/>
          </w:tcPr>
          <w:p w14:paraId="6B20D26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North Corsica</w:t>
            </w:r>
          </w:p>
        </w:tc>
        <w:tc>
          <w:tcPr>
            <w:tcW w:w="1984" w:type="dxa"/>
            <w:shd w:val="clear" w:color="auto" w:fill="auto"/>
            <w:vAlign w:val="center"/>
          </w:tcPr>
          <w:p w14:paraId="65345B4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42.49983 9.07655</w:t>
            </w:r>
          </w:p>
        </w:tc>
        <w:tc>
          <w:tcPr>
            <w:tcW w:w="1986" w:type="dxa"/>
            <w:shd w:val="clear" w:color="auto" w:fill="auto"/>
            <w:vAlign w:val="center"/>
          </w:tcPr>
          <w:p w14:paraId="249EDD4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16/12/2015 10:00</w:t>
            </w:r>
          </w:p>
        </w:tc>
        <w:tc>
          <w:tcPr>
            <w:tcW w:w="1274" w:type="dxa"/>
            <w:shd w:val="clear" w:color="auto" w:fill="auto"/>
            <w:vAlign w:val="bottom"/>
          </w:tcPr>
          <w:p w14:paraId="7D9AE95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w:t>
            </w:r>
          </w:p>
        </w:tc>
      </w:tr>
      <w:tr w:rsidR="00DF691A" w14:paraId="7C6B5F78" w14:textId="77777777">
        <w:trPr>
          <w:trHeight w:val="288"/>
        </w:trPr>
        <w:tc>
          <w:tcPr>
            <w:tcW w:w="495" w:type="dxa"/>
            <w:shd w:val="clear" w:color="auto" w:fill="auto"/>
            <w:vAlign w:val="center"/>
          </w:tcPr>
          <w:p w14:paraId="496BA50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41A665D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Sara</w:t>
            </w:r>
          </w:p>
        </w:tc>
        <w:tc>
          <w:tcPr>
            <w:tcW w:w="1717" w:type="dxa"/>
            <w:shd w:val="clear" w:color="auto" w:fill="auto"/>
            <w:vAlign w:val="center"/>
          </w:tcPr>
          <w:p w14:paraId="279EC03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North Corsica</w:t>
            </w:r>
          </w:p>
        </w:tc>
        <w:tc>
          <w:tcPr>
            <w:tcW w:w="1984" w:type="dxa"/>
            <w:shd w:val="clear" w:color="auto" w:fill="auto"/>
            <w:vAlign w:val="center"/>
          </w:tcPr>
          <w:p w14:paraId="10405A7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42.49983 9.07655</w:t>
            </w:r>
          </w:p>
        </w:tc>
        <w:tc>
          <w:tcPr>
            <w:tcW w:w="1986" w:type="dxa"/>
            <w:shd w:val="clear" w:color="auto" w:fill="auto"/>
            <w:vAlign w:val="center"/>
          </w:tcPr>
          <w:p w14:paraId="0FDB5D5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17/12/2015 22:00</w:t>
            </w:r>
          </w:p>
        </w:tc>
        <w:tc>
          <w:tcPr>
            <w:tcW w:w="1274" w:type="dxa"/>
            <w:shd w:val="clear" w:color="auto" w:fill="auto"/>
            <w:vAlign w:val="bottom"/>
          </w:tcPr>
          <w:p w14:paraId="6D9807A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3</w:t>
            </w:r>
          </w:p>
        </w:tc>
      </w:tr>
      <w:tr w:rsidR="00DF691A" w14:paraId="59F8E7A5" w14:textId="77777777">
        <w:trPr>
          <w:trHeight w:val="288"/>
        </w:trPr>
        <w:tc>
          <w:tcPr>
            <w:tcW w:w="495" w:type="dxa"/>
            <w:shd w:val="clear" w:color="auto" w:fill="auto"/>
            <w:vAlign w:val="center"/>
          </w:tcPr>
          <w:p w14:paraId="3E3A86E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6559BE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Giulia</w:t>
            </w:r>
          </w:p>
        </w:tc>
        <w:tc>
          <w:tcPr>
            <w:tcW w:w="1717" w:type="dxa"/>
            <w:shd w:val="clear" w:color="auto" w:fill="auto"/>
            <w:vAlign w:val="center"/>
          </w:tcPr>
          <w:p w14:paraId="7D4A431B"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24FD556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42.24787 9.16314</w:t>
            </w:r>
          </w:p>
        </w:tc>
        <w:tc>
          <w:tcPr>
            <w:tcW w:w="1986" w:type="dxa"/>
            <w:shd w:val="clear" w:color="auto" w:fill="auto"/>
            <w:vAlign w:val="center"/>
          </w:tcPr>
          <w:p w14:paraId="25C1136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16/03/2016 10:00</w:t>
            </w:r>
          </w:p>
        </w:tc>
        <w:tc>
          <w:tcPr>
            <w:tcW w:w="1274" w:type="dxa"/>
            <w:shd w:val="clear" w:color="auto" w:fill="auto"/>
            <w:vAlign w:val="bottom"/>
          </w:tcPr>
          <w:p w14:paraId="7B1118F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182</w:t>
            </w:r>
          </w:p>
        </w:tc>
      </w:tr>
      <w:tr w:rsidR="00DF691A" w14:paraId="3CC40594" w14:textId="77777777">
        <w:trPr>
          <w:trHeight w:val="288"/>
        </w:trPr>
        <w:tc>
          <w:tcPr>
            <w:tcW w:w="495" w:type="dxa"/>
            <w:shd w:val="clear" w:color="auto" w:fill="auto"/>
            <w:vAlign w:val="center"/>
          </w:tcPr>
          <w:p w14:paraId="3CDB8C4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4DA0F90D"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Dioniggi</w:t>
            </w:r>
            <w:proofErr w:type="spellEnd"/>
          </w:p>
        </w:tc>
        <w:tc>
          <w:tcPr>
            <w:tcW w:w="1717" w:type="dxa"/>
            <w:shd w:val="clear" w:color="auto" w:fill="auto"/>
            <w:vAlign w:val="center"/>
          </w:tcPr>
          <w:p w14:paraId="337F343A"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32035A0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42.24787 9.16314</w:t>
            </w:r>
          </w:p>
        </w:tc>
        <w:tc>
          <w:tcPr>
            <w:tcW w:w="1986" w:type="dxa"/>
            <w:shd w:val="clear" w:color="auto" w:fill="auto"/>
            <w:vAlign w:val="center"/>
          </w:tcPr>
          <w:p w14:paraId="45A0B66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16/03/2016 10:00</w:t>
            </w:r>
          </w:p>
        </w:tc>
        <w:tc>
          <w:tcPr>
            <w:tcW w:w="1274" w:type="dxa"/>
            <w:shd w:val="clear" w:color="auto" w:fill="auto"/>
            <w:vAlign w:val="bottom"/>
          </w:tcPr>
          <w:p w14:paraId="41823F5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182</w:t>
            </w:r>
          </w:p>
        </w:tc>
      </w:tr>
      <w:tr w:rsidR="00DF691A" w14:paraId="40FE3C74" w14:textId="77777777">
        <w:trPr>
          <w:trHeight w:val="288"/>
        </w:trPr>
        <w:tc>
          <w:tcPr>
            <w:tcW w:w="495" w:type="dxa"/>
            <w:shd w:val="clear" w:color="auto" w:fill="auto"/>
            <w:vAlign w:val="center"/>
          </w:tcPr>
          <w:p w14:paraId="4716E1F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53E7D3D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Lucio</w:t>
            </w:r>
          </w:p>
        </w:tc>
        <w:tc>
          <w:tcPr>
            <w:tcW w:w="1717" w:type="dxa"/>
            <w:shd w:val="clear" w:color="auto" w:fill="auto"/>
            <w:vAlign w:val="center"/>
          </w:tcPr>
          <w:p w14:paraId="7FB5C1E7"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7ADCB7F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42.24787 9.16314</w:t>
            </w:r>
          </w:p>
        </w:tc>
        <w:tc>
          <w:tcPr>
            <w:tcW w:w="1986" w:type="dxa"/>
            <w:shd w:val="clear" w:color="auto" w:fill="auto"/>
            <w:vAlign w:val="center"/>
          </w:tcPr>
          <w:p w14:paraId="008AAB7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16/03/2016 10:00</w:t>
            </w:r>
          </w:p>
        </w:tc>
        <w:tc>
          <w:tcPr>
            <w:tcW w:w="1274" w:type="dxa"/>
            <w:shd w:val="clear" w:color="auto" w:fill="auto"/>
            <w:vAlign w:val="bottom"/>
          </w:tcPr>
          <w:p w14:paraId="62DFDBC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182</w:t>
            </w:r>
          </w:p>
        </w:tc>
      </w:tr>
      <w:tr w:rsidR="00DF691A" w14:paraId="5F9BD89B" w14:textId="77777777">
        <w:trPr>
          <w:trHeight w:val="288"/>
        </w:trPr>
        <w:tc>
          <w:tcPr>
            <w:tcW w:w="495" w:type="dxa"/>
            <w:shd w:val="clear" w:color="auto" w:fill="auto"/>
            <w:vAlign w:val="center"/>
          </w:tcPr>
          <w:p w14:paraId="7461FC1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E0FEE6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Raphaelle</w:t>
            </w:r>
          </w:p>
        </w:tc>
        <w:tc>
          <w:tcPr>
            <w:tcW w:w="1717" w:type="dxa"/>
            <w:shd w:val="clear" w:color="auto" w:fill="auto"/>
            <w:vAlign w:val="center"/>
          </w:tcPr>
          <w:p w14:paraId="743A5B68"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7DD18B3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6AD655C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3BA5B84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71C4C6A5" w14:textId="77777777">
        <w:trPr>
          <w:trHeight w:val="288"/>
        </w:trPr>
        <w:tc>
          <w:tcPr>
            <w:tcW w:w="495" w:type="dxa"/>
            <w:shd w:val="clear" w:color="auto" w:fill="auto"/>
            <w:vAlign w:val="center"/>
          </w:tcPr>
          <w:p w14:paraId="78D1977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1BAC6BF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Victoria</w:t>
            </w:r>
          </w:p>
        </w:tc>
        <w:tc>
          <w:tcPr>
            <w:tcW w:w="1717" w:type="dxa"/>
            <w:shd w:val="clear" w:color="auto" w:fill="auto"/>
            <w:vAlign w:val="center"/>
          </w:tcPr>
          <w:p w14:paraId="40B61A46"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251AD6D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11B0765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39B8634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0CF24554" w14:textId="77777777">
        <w:trPr>
          <w:trHeight w:val="288"/>
        </w:trPr>
        <w:tc>
          <w:tcPr>
            <w:tcW w:w="495" w:type="dxa"/>
            <w:shd w:val="clear" w:color="auto" w:fill="auto"/>
            <w:vAlign w:val="center"/>
          </w:tcPr>
          <w:p w14:paraId="2505A8D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652A43F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Lisandru</w:t>
            </w:r>
          </w:p>
        </w:tc>
        <w:tc>
          <w:tcPr>
            <w:tcW w:w="1717" w:type="dxa"/>
            <w:shd w:val="clear" w:color="auto" w:fill="auto"/>
            <w:vAlign w:val="center"/>
          </w:tcPr>
          <w:p w14:paraId="217D9BF1"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6AD43E2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6B610A3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04D2256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552AEDFD" w14:textId="77777777">
        <w:trPr>
          <w:trHeight w:val="288"/>
        </w:trPr>
        <w:tc>
          <w:tcPr>
            <w:tcW w:w="495" w:type="dxa"/>
            <w:shd w:val="clear" w:color="auto" w:fill="auto"/>
            <w:vAlign w:val="center"/>
          </w:tcPr>
          <w:p w14:paraId="455A579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35E039C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Aurelia</w:t>
            </w:r>
          </w:p>
        </w:tc>
        <w:tc>
          <w:tcPr>
            <w:tcW w:w="1717" w:type="dxa"/>
            <w:shd w:val="clear" w:color="auto" w:fill="auto"/>
            <w:vAlign w:val="center"/>
          </w:tcPr>
          <w:p w14:paraId="7614E738"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1AF7597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1E2EEE8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0981D73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5FF7A831" w14:textId="77777777">
        <w:trPr>
          <w:trHeight w:val="288"/>
        </w:trPr>
        <w:tc>
          <w:tcPr>
            <w:tcW w:w="495" w:type="dxa"/>
            <w:shd w:val="clear" w:color="auto" w:fill="auto"/>
            <w:vAlign w:val="center"/>
          </w:tcPr>
          <w:p w14:paraId="6AF8F0E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B3EC0A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Romane</w:t>
            </w:r>
          </w:p>
        </w:tc>
        <w:tc>
          <w:tcPr>
            <w:tcW w:w="1717" w:type="dxa"/>
            <w:shd w:val="clear" w:color="auto" w:fill="auto"/>
            <w:vAlign w:val="center"/>
          </w:tcPr>
          <w:p w14:paraId="6170E449"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42F2B1D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739D5F7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77645AA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02AEB587" w14:textId="77777777">
        <w:trPr>
          <w:trHeight w:val="288"/>
        </w:trPr>
        <w:tc>
          <w:tcPr>
            <w:tcW w:w="495" w:type="dxa"/>
            <w:shd w:val="clear" w:color="auto" w:fill="auto"/>
            <w:vAlign w:val="center"/>
          </w:tcPr>
          <w:p w14:paraId="3AFC37B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78F15D9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Mattea</w:t>
            </w:r>
          </w:p>
        </w:tc>
        <w:tc>
          <w:tcPr>
            <w:tcW w:w="1717" w:type="dxa"/>
            <w:shd w:val="clear" w:color="auto" w:fill="auto"/>
            <w:vAlign w:val="center"/>
          </w:tcPr>
          <w:p w14:paraId="5EA1217B"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668E569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7D9D59D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188D602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6374D09B" w14:textId="77777777">
        <w:trPr>
          <w:trHeight w:val="288"/>
        </w:trPr>
        <w:tc>
          <w:tcPr>
            <w:tcW w:w="495" w:type="dxa"/>
            <w:shd w:val="clear" w:color="auto" w:fill="auto"/>
            <w:vAlign w:val="center"/>
          </w:tcPr>
          <w:p w14:paraId="0376AB1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7A8EBA9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Antonia</w:t>
            </w:r>
          </w:p>
        </w:tc>
        <w:tc>
          <w:tcPr>
            <w:tcW w:w="1717" w:type="dxa"/>
            <w:shd w:val="clear" w:color="auto" w:fill="auto"/>
            <w:vAlign w:val="center"/>
          </w:tcPr>
          <w:p w14:paraId="509A3CBE"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4819319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099075A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19/03/2016 10:00</w:t>
            </w:r>
          </w:p>
        </w:tc>
        <w:tc>
          <w:tcPr>
            <w:tcW w:w="1274" w:type="dxa"/>
            <w:shd w:val="clear" w:color="auto" w:fill="auto"/>
            <w:vAlign w:val="bottom"/>
          </w:tcPr>
          <w:p w14:paraId="05FD5A1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188</w:t>
            </w:r>
          </w:p>
        </w:tc>
      </w:tr>
      <w:tr w:rsidR="00DF691A" w14:paraId="3A2679CC" w14:textId="77777777">
        <w:trPr>
          <w:trHeight w:val="288"/>
        </w:trPr>
        <w:tc>
          <w:tcPr>
            <w:tcW w:w="495" w:type="dxa"/>
            <w:shd w:val="clear" w:color="auto" w:fill="auto"/>
            <w:vAlign w:val="center"/>
          </w:tcPr>
          <w:p w14:paraId="1373BE6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5A5B2A3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Sabrina</w:t>
            </w:r>
          </w:p>
        </w:tc>
        <w:tc>
          <w:tcPr>
            <w:tcW w:w="1717" w:type="dxa"/>
            <w:shd w:val="clear" w:color="auto" w:fill="auto"/>
            <w:vAlign w:val="center"/>
          </w:tcPr>
          <w:p w14:paraId="766F4270"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2554C750"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42.24787 9.16314</w:t>
            </w:r>
          </w:p>
        </w:tc>
        <w:tc>
          <w:tcPr>
            <w:tcW w:w="1986" w:type="dxa"/>
            <w:shd w:val="clear" w:color="auto" w:fill="auto"/>
            <w:vAlign w:val="center"/>
          </w:tcPr>
          <w:p w14:paraId="406F0F0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20/03/2016 10:00</w:t>
            </w:r>
          </w:p>
        </w:tc>
        <w:tc>
          <w:tcPr>
            <w:tcW w:w="1274" w:type="dxa"/>
            <w:shd w:val="clear" w:color="auto" w:fill="auto"/>
            <w:vAlign w:val="bottom"/>
          </w:tcPr>
          <w:p w14:paraId="7FA00D2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190</w:t>
            </w:r>
          </w:p>
        </w:tc>
      </w:tr>
      <w:tr w:rsidR="00DF691A" w14:paraId="7CF45699" w14:textId="77777777">
        <w:trPr>
          <w:trHeight w:val="288"/>
        </w:trPr>
        <w:tc>
          <w:tcPr>
            <w:tcW w:w="495" w:type="dxa"/>
            <w:shd w:val="clear" w:color="auto" w:fill="auto"/>
            <w:vAlign w:val="center"/>
          </w:tcPr>
          <w:p w14:paraId="711B6A1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43C1CC2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Vanina</w:t>
            </w:r>
          </w:p>
        </w:tc>
        <w:tc>
          <w:tcPr>
            <w:tcW w:w="1717" w:type="dxa"/>
            <w:shd w:val="clear" w:color="auto" w:fill="auto"/>
            <w:vAlign w:val="center"/>
          </w:tcPr>
          <w:p w14:paraId="7CC28953"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4E1B311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42.24933 9.16592</w:t>
            </w:r>
          </w:p>
        </w:tc>
        <w:tc>
          <w:tcPr>
            <w:tcW w:w="1986" w:type="dxa"/>
            <w:shd w:val="clear" w:color="auto" w:fill="auto"/>
            <w:vAlign w:val="center"/>
          </w:tcPr>
          <w:p w14:paraId="0436DD4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20/03/2016 22:00</w:t>
            </w:r>
          </w:p>
        </w:tc>
        <w:tc>
          <w:tcPr>
            <w:tcW w:w="1274" w:type="dxa"/>
            <w:shd w:val="clear" w:color="auto" w:fill="auto"/>
            <w:vAlign w:val="bottom"/>
          </w:tcPr>
          <w:p w14:paraId="47D2CC4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191</w:t>
            </w:r>
          </w:p>
        </w:tc>
      </w:tr>
      <w:tr w:rsidR="00DF691A" w14:paraId="085AF62C" w14:textId="77777777">
        <w:trPr>
          <w:trHeight w:val="288"/>
        </w:trPr>
        <w:tc>
          <w:tcPr>
            <w:tcW w:w="495" w:type="dxa"/>
            <w:shd w:val="clear" w:color="auto" w:fill="auto"/>
            <w:vAlign w:val="center"/>
          </w:tcPr>
          <w:p w14:paraId="44AB275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7511F75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Violetta</w:t>
            </w:r>
          </w:p>
        </w:tc>
        <w:tc>
          <w:tcPr>
            <w:tcW w:w="1717" w:type="dxa"/>
            <w:shd w:val="clear" w:color="auto" w:fill="auto"/>
            <w:vAlign w:val="center"/>
          </w:tcPr>
          <w:p w14:paraId="4D49EB2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27CEA2B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3D4509C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1C94826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5DA6619D" w14:textId="77777777">
        <w:trPr>
          <w:trHeight w:val="288"/>
        </w:trPr>
        <w:tc>
          <w:tcPr>
            <w:tcW w:w="495" w:type="dxa"/>
            <w:shd w:val="clear" w:color="auto" w:fill="auto"/>
            <w:vAlign w:val="center"/>
          </w:tcPr>
          <w:p w14:paraId="24A2A02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0DE7759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Sapara</w:t>
            </w:r>
          </w:p>
        </w:tc>
        <w:tc>
          <w:tcPr>
            <w:tcW w:w="1717" w:type="dxa"/>
            <w:shd w:val="clear" w:color="auto" w:fill="auto"/>
            <w:vAlign w:val="center"/>
          </w:tcPr>
          <w:p w14:paraId="03966E1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3D09E1C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3F26D04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4F1116D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097FDA56" w14:textId="77777777">
        <w:trPr>
          <w:trHeight w:val="288"/>
        </w:trPr>
        <w:tc>
          <w:tcPr>
            <w:tcW w:w="495" w:type="dxa"/>
            <w:shd w:val="clear" w:color="auto" w:fill="auto"/>
            <w:vAlign w:val="center"/>
          </w:tcPr>
          <w:p w14:paraId="52FBBB9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1E5998B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Lama</w:t>
            </w:r>
          </w:p>
        </w:tc>
        <w:tc>
          <w:tcPr>
            <w:tcW w:w="1717" w:type="dxa"/>
            <w:shd w:val="clear" w:color="auto" w:fill="auto"/>
            <w:vAlign w:val="center"/>
          </w:tcPr>
          <w:p w14:paraId="6E441857"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4566B17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0FB3502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6D163F1B"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26DF0708" w14:textId="77777777">
        <w:trPr>
          <w:trHeight w:val="288"/>
        </w:trPr>
        <w:tc>
          <w:tcPr>
            <w:tcW w:w="495" w:type="dxa"/>
            <w:shd w:val="clear" w:color="auto" w:fill="auto"/>
            <w:vAlign w:val="center"/>
          </w:tcPr>
          <w:p w14:paraId="08E7BB8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3D122347"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Cavallara</w:t>
            </w:r>
            <w:proofErr w:type="spellEnd"/>
          </w:p>
        </w:tc>
        <w:tc>
          <w:tcPr>
            <w:tcW w:w="1717" w:type="dxa"/>
            <w:shd w:val="clear" w:color="auto" w:fill="auto"/>
            <w:vAlign w:val="center"/>
          </w:tcPr>
          <w:p w14:paraId="7BE0309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62B4C38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4BBD23F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3219E7D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1567ADA3" w14:textId="77777777">
        <w:trPr>
          <w:trHeight w:val="288"/>
        </w:trPr>
        <w:tc>
          <w:tcPr>
            <w:tcW w:w="495" w:type="dxa"/>
            <w:shd w:val="clear" w:color="auto" w:fill="auto"/>
            <w:vAlign w:val="center"/>
          </w:tcPr>
          <w:p w14:paraId="551D8A0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shd w:val="clear" w:color="auto" w:fill="auto"/>
            <w:vAlign w:val="center"/>
          </w:tcPr>
          <w:p w14:paraId="694543B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Petru</w:t>
            </w:r>
          </w:p>
        </w:tc>
        <w:tc>
          <w:tcPr>
            <w:tcW w:w="1717" w:type="dxa"/>
            <w:shd w:val="clear" w:color="auto" w:fill="auto"/>
            <w:vAlign w:val="center"/>
          </w:tcPr>
          <w:p w14:paraId="214402D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492E153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07F1161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46E9E0F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30DF8EF9" w14:textId="77777777">
        <w:trPr>
          <w:trHeight w:val="288"/>
        </w:trPr>
        <w:tc>
          <w:tcPr>
            <w:tcW w:w="495" w:type="dxa"/>
            <w:shd w:val="clear" w:color="auto" w:fill="auto"/>
            <w:vAlign w:val="center"/>
          </w:tcPr>
          <w:p w14:paraId="457CF42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5AF168A"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Latonaccia</w:t>
            </w:r>
            <w:proofErr w:type="spellEnd"/>
          </w:p>
        </w:tc>
        <w:tc>
          <w:tcPr>
            <w:tcW w:w="1717" w:type="dxa"/>
            <w:shd w:val="clear" w:color="auto" w:fill="auto"/>
            <w:vAlign w:val="center"/>
          </w:tcPr>
          <w:p w14:paraId="0900A9F1"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7984350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5FF41DE5"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332BC2D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630F796C" w14:textId="77777777">
        <w:trPr>
          <w:trHeight w:val="288"/>
        </w:trPr>
        <w:tc>
          <w:tcPr>
            <w:tcW w:w="495" w:type="dxa"/>
            <w:shd w:val="clear" w:color="auto" w:fill="auto"/>
            <w:vAlign w:val="center"/>
          </w:tcPr>
          <w:p w14:paraId="0B7CB58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4A4C07E7"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Luvana</w:t>
            </w:r>
            <w:proofErr w:type="spellEnd"/>
          </w:p>
        </w:tc>
        <w:tc>
          <w:tcPr>
            <w:tcW w:w="1717" w:type="dxa"/>
            <w:shd w:val="clear" w:color="auto" w:fill="auto"/>
            <w:vAlign w:val="center"/>
          </w:tcPr>
          <w:p w14:paraId="61D8144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398F3FE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4792BB9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633428D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452653A1" w14:textId="77777777">
        <w:trPr>
          <w:trHeight w:val="288"/>
        </w:trPr>
        <w:tc>
          <w:tcPr>
            <w:tcW w:w="495" w:type="dxa"/>
            <w:shd w:val="clear" w:color="auto" w:fill="auto"/>
            <w:vAlign w:val="center"/>
          </w:tcPr>
          <w:p w14:paraId="63B222B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43EA9155"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Chisaccia</w:t>
            </w:r>
            <w:proofErr w:type="spellEnd"/>
          </w:p>
        </w:tc>
        <w:tc>
          <w:tcPr>
            <w:tcW w:w="1717" w:type="dxa"/>
            <w:shd w:val="clear" w:color="auto" w:fill="auto"/>
            <w:vAlign w:val="center"/>
          </w:tcPr>
          <w:p w14:paraId="18D6555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South Corsica</w:t>
            </w:r>
          </w:p>
        </w:tc>
        <w:tc>
          <w:tcPr>
            <w:tcW w:w="1984" w:type="dxa"/>
            <w:shd w:val="clear" w:color="auto" w:fill="auto"/>
            <w:vAlign w:val="center"/>
          </w:tcPr>
          <w:p w14:paraId="71943D1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41.88473 9.22153</w:t>
            </w:r>
          </w:p>
        </w:tc>
        <w:tc>
          <w:tcPr>
            <w:tcW w:w="1986" w:type="dxa"/>
            <w:shd w:val="clear" w:color="auto" w:fill="auto"/>
            <w:vAlign w:val="center"/>
          </w:tcPr>
          <w:p w14:paraId="5EF9C4A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01/04/2016 10:00</w:t>
            </w:r>
          </w:p>
        </w:tc>
        <w:tc>
          <w:tcPr>
            <w:tcW w:w="1274" w:type="dxa"/>
            <w:shd w:val="clear" w:color="auto" w:fill="auto"/>
            <w:vAlign w:val="bottom"/>
          </w:tcPr>
          <w:p w14:paraId="2EF9EDD8"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214</w:t>
            </w:r>
          </w:p>
        </w:tc>
      </w:tr>
      <w:tr w:rsidR="00DF691A" w14:paraId="41DE7AB5" w14:textId="77777777">
        <w:trPr>
          <w:trHeight w:val="288"/>
        </w:trPr>
        <w:tc>
          <w:tcPr>
            <w:tcW w:w="495" w:type="dxa"/>
            <w:shd w:val="clear" w:color="auto" w:fill="auto"/>
            <w:vAlign w:val="center"/>
          </w:tcPr>
          <w:p w14:paraId="6A63315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7A69898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Lia</w:t>
            </w:r>
          </w:p>
        </w:tc>
        <w:tc>
          <w:tcPr>
            <w:tcW w:w="1717" w:type="dxa"/>
            <w:shd w:val="clear" w:color="auto" w:fill="auto"/>
            <w:vAlign w:val="center"/>
          </w:tcPr>
          <w:p w14:paraId="3DCD406E"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062D8DB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42.26662 9.17083</w:t>
            </w:r>
          </w:p>
        </w:tc>
        <w:tc>
          <w:tcPr>
            <w:tcW w:w="1986" w:type="dxa"/>
            <w:shd w:val="clear" w:color="auto" w:fill="auto"/>
            <w:vAlign w:val="center"/>
          </w:tcPr>
          <w:p w14:paraId="1CA2391D"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22/02/2018 10:00</w:t>
            </w:r>
          </w:p>
        </w:tc>
        <w:tc>
          <w:tcPr>
            <w:tcW w:w="1274" w:type="dxa"/>
            <w:shd w:val="clear" w:color="auto" w:fill="auto"/>
            <w:vAlign w:val="bottom"/>
          </w:tcPr>
          <w:p w14:paraId="1675D7A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1598</w:t>
            </w:r>
          </w:p>
        </w:tc>
      </w:tr>
      <w:tr w:rsidR="00DF691A" w14:paraId="1D98A621" w14:textId="77777777">
        <w:trPr>
          <w:trHeight w:val="288"/>
        </w:trPr>
        <w:tc>
          <w:tcPr>
            <w:tcW w:w="495" w:type="dxa"/>
            <w:shd w:val="clear" w:color="auto" w:fill="auto"/>
            <w:vAlign w:val="center"/>
          </w:tcPr>
          <w:p w14:paraId="0F163A3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F</w:t>
            </w:r>
          </w:p>
        </w:tc>
        <w:tc>
          <w:tcPr>
            <w:tcW w:w="1081" w:type="dxa"/>
            <w:shd w:val="clear" w:color="auto" w:fill="auto"/>
            <w:vAlign w:val="center"/>
          </w:tcPr>
          <w:p w14:paraId="62C3F5E4"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Stella</w:t>
            </w:r>
          </w:p>
        </w:tc>
        <w:tc>
          <w:tcPr>
            <w:tcW w:w="1717" w:type="dxa"/>
            <w:shd w:val="clear" w:color="auto" w:fill="auto"/>
            <w:vAlign w:val="center"/>
          </w:tcPr>
          <w:p w14:paraId="12BD2896"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Center</w:t>
            </w:r>
            <w:proofErr w:type="spellEnd"/>
            <w:r>
              <w:rPr>
                <w:rFonts w:eastAsia="Times New Roman"/>
                <w:color w:val="000000"/>
                <w:sz w:val="20"/>
                <w:szCs w:val="20"/>
              </w:rPr>
              <w:t xml:space="preserve"> of Corsica</w:t>
            </w:r>
          </w:p>
        </w:tc>
        <w:tc>
          <w:tcPr>
            <w:tcW w:w="1984" w:type="dxa"/>
            <w:shd w:val="clear" w:color="auto" w:fill="auto"/>
            <w:vAlign w:val="center"/>
          </w:tcPr>
          <w:p w14:paraId="7DCAC686"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42.26662 9.17083</w:t>
            </w:r>
          </w:p>
        </w:tc>
        <w:tc>
          <w:tcPr>
            <w:tcW w:w="1986" w:type="dxa"/>
            <w:shd w:val="clear" w:color="auto" w:fill="auto"/>
            <w:vAlign w:val="center"/>
          </w:tcPr>
          <w:p w14:paraId="672F002F"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08/12/2018 10:00</w:t>
            </w:r>
          </w:p>
        </w:tc>
        <w:tc>
          <w:tcPr>
            <w:tcW w:w="1274" w:type="dxa"/>
            <w:shd w:val="clear" w:color="auto" w:fill="auto"/>
            <w:vAlign w:val="bottom"/>
          </w:tcPr>
          <w:p w14:paraId="1126EE82"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2176</w:t>
            </w:r>
          </w:p>
        </w:tc>
      </w:tr>
      <w:tr w:rsidR="00DF691A" w14:paraId="227328B7" w14:textId="77777777">
        <w:trPr>
          <w:trHeight w:val="288"/>
        </w:trPr>
        <w:tc>
          <w:tcPr>
            <w:tcW w:w="495" w:type="dxa"/>
            <w:tcBorders>
              <w:bottom w:val="single" w:sz="4" w:space="0" w:color="000000"/>
            </w:tcBorders>
            <w:shd w:val="clear" w:color="auto" w:fill="auto"/>
            <w:vAlign w:val="center"/>
          </w:tcPr>
          <w:p w14:paraId="0429FC9C"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M</w:t>
            </w:r>
          </w:p>
        </w:tc>
        <w:tc>
          <w:tcPr>
            <w:tcW w:w="1081" w:type="dxa"/>
            <w:tcBorders>
              <w:bottom w:val="single" w:sz="4" w:space="0" w:color="000000"/>
            </w:tcBorders>
            <w:shd w:val="clear" w:color="auto" w:fill="auto"/>
            <w:vAlign w:val="center"/>
          </w:tcPr>
          <w:p w14:paraId="59CC9E20" w14:textId="77777777" w:rsidR="00DF691A" w:rsidRDefault="00000000">
            <w:pPr>
              <w:spacing w:line="240" w:lineRule="auto"/>
              <w:jc w:val="right"/>
              <w:rPr>
                <w:rFonts w:eastAsia="Times New Roman"/>
                <w:color w:val="000000"/>
                <w:sz w:val="20"/>
                <w:szCs w:val="20"/>
              </w:rPr>
            </w:pPr>
            <w:proofErr w:type="spellStart"/>
            <w:r>
              <w:rPr>
                <w:rFonts w:eastAsia="Times New Roman"/>
                <w:color w:val="000000"/>
                <w:sz w:val="20"/>
                <w:szCs w:val="20"/>
              </w:rPr>
              <w:t>Banditu</w:t>
            </w:r>
            <w:proofErr w:type="spellEnd"/>
          </w:p>
        </w:tc>
        <w:tc>
          <w:tcPr>
            <w:tcW w:w="1717" w:type="dxa"/>
            <w:tcBorders>
              <w:bottom w:val="single" w:sz="4" w:space="0" w:color="000000"/>
            </w:tcBorders>
            <w:shd w:val="clear" w:color="auto" w:fill="auto"/>
            <w:vAlign w:val="center"/>
          </w:tcPr>
          <w:p w14:paraId="19DB06F9"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North Corsica</w:t>
            </w:r>
          </w:p>
        </w:tc>
        <w:tc>
          <w:tcPr>
            <w:tcW w:w="1984" w:type="dxa"/>
            <w:tcBorders>
              <w:bottom w:val="single" w:sz="4" w:space="0" w:color="000000"/>
            </w:tcBorders>
            <w:shd w:val="clear" w:color="auto" w:fill="auto"/>
            <w:vAlign w:val="center"/>
          </w:tcPr>
          <w:p w14:paraId="02A72DAA"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42.47735 9.18355</w:t>
            </w:r>
          </w:p>
        </w:tc>
        <w:tc>
          <w:tcPr>
            <w:tcW w:w="1986" w:type="dxa"/>
            <w:tcBorders>
              <w:bottom w:val="single" w:sz="4" w:space="0" w:color="000000"/>
            </w:tcBorders>
            <w:shd w:val="clear" w:color="auto" w:fill="auto"/>
            <w:vAlign w:val="center"/>
          </w:tcPr>
          <w:p w14:paraId="628F96DE"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12/04/2019 10:00</w:t>
            </w:r>
          </w:p>
        </w:tc>
        <w:tc>
          <w:tcPr>
            <w:tcW w:w="1274" w:type="dxa"/>
            <w:tcBorders>
              <w:bottom w:val="single" w:sz="4" w:space="0" w:color="000000"/>
            </w:tcBorders>
            <w:shd w:val="clear" w:color="auto" w:fill="auto"/>
            <w:vAlign w:val="bottom"/>
          </w:tcPr>
          <w:p w14:paraId="399BA0C3" w14:textId="77777777" w:rsidR="00DF691A" w:rsidRDefault="00000000">
            <w:pPr>
              <w:spacing w:line="240" w:lineRule="auto"/>
              <w:jc w:val="right"/>
              <w:rPr>
                <w:rFonts w:eastAsia="Times New Roman"/>
                <w:color w:val="000000"/>
                <w:sz w:val="20"/>
                <w:szCs w:val="20"/>
              </w:rPr>
            </w:pPr>
            <w:r>
              <w:rPr>
                <w:rFonts w:eastAsia="Times New Roman"/>
                <w:color w:val="000000"/>
                <w:sz w:val="20"/>
                <w:szCs w:val="20"/>
              </w:rPr>
              <w:t>2426</w:t>
            </w:r>
          </w:p>
        </w:tc>
      </w:tr>
    </w:tbl>
    <w:p w14:paraId="36EDC016" w14:textId="77777777" w:rsidR="00DF691A" w:rsidRDefault="00DF691A"/>
    <w:p w14:paraId="59EECA08" w14:textId="77777777" w:rsidR="00DF691A" w:rsidRDefault="00DF691A"/>
    <w:p w14:paraId="38C97E08" w14:textId="77777777" w:rsidR="00DF691A" w:rsidRDefault="00DF691A"/>
    <w:p w14:paraId="24F4CCAE" w14:textId="77777777" w:rsidR="00DF691A" w:rsidRDefault="00000000">
      <w:pPr>
        <w:spacing w:line="240" w:lineRule="auto"/>
      </w:pPr>
      <w:r>
        <w:br w:type="page"/>
      </w:r>
    </w:p>
    <w:p w14:paraId="5E5CE588" w14:textId="77777777" w:rsidR="00DF691A" w:rsidRDefault="00DF691A"/>
    <w:p w14:paraId="2CDE86B2" w14:textId="77777777" w:rsidR="00DF691A" w:rsidRDefault="00DF691A"/>
    <w:p w14:paraId="6FE230E7" w14:textId="77777777" w:rsidR="00DF691A" w:rsidRDefault="00DF691A"/>
    <w:p w14:paraId="537B10BE" w14:textId="77777777" w:rsidR="00DF691A" w:rsidRDefault="00DF691A"/>
    <w:sectPr w:rsidR="00DF691A">
      <w:pgSz w:w="11906" w:h="16838"/>
      <w:pgMar w:top="1440" w:right="1440" w:bottom="1440" w:left="1440" w:header="0" w:footer="0" w:gutter="0"/>
      <w:lnNumType w:countBy="1" w:distance="283" w:restart="continuous"/>
      <w:cols w:space="720"/>
      <w:formProt w:val="0"/>
      <w:docGrid w:linePitch="299"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onnor Lovell" w:date="2025-05-14T11:11:00Z" w:initials="CL">
    <w:p w14:paraId="702F8B90" w14:textId="77777777" w:rsidR="005E32E7" w:rsidRDefault="005E32E7" w:rsidP="005E32E7">
      <w:pPr>
        <w:pStyle w:val="CommentText"/>
      </w:pPr>
      <w:r>
        <w:rPr>
          <w:rStyle w:val="CommentReference"/>
        </w:rPr>
        <w:annotationRef/>
      </w:r>
      <w:r>
        <w:t>I have a slightly different starting date (16/12/2015). Also, my final release date is 12/04/2019, which would mean &lt;24 months monitoring for that deer.</w:t>
      </w:r>
    </w:p>
  </w:comment>
  <w:comment w:id="5" w:author="Connor Lovell" w:date="2025-05-14T11:12:00Z" w:initials="CL">
    <w:p w14:paraId="570F91D0" w14:textId="77777777" w:rsidR="005E32E7" w:rsidRDefault="005E32E7" w:rsidP="005E32E7">
      <w:pPr>
        <w:pStyle w:val="CommentText"/>
      </w:pPr>
      <w:r>
        <w:rPr>
          <w:rStyle w:val="CommentReference"/>
        </w:rPr>
        <w:annotationRef/>
      </w:r>
      <w:r>
        <w:t>Was that individual released on the 15</w:t>
      </w:r>
      <w:r>
        <w:rPr>
          <w:vertAlign w:val="superscript"/>
        </w:rPr>
        <w:t>th</w:t>
      </w:r>
      <w:r>
        <w:t xml:space="preserve"> and first ‘detected’ on the 16th?</w:t>
      </w:r>
    </w:p>
  </w:comment>
  <w:comment w:id="10" w:author="Unknown Author" w:date="2025-05-13T17:16:00Z" w:initials="">
    <w:p w14:paraId="333E288F" w14:textId="2F66ECB8" w:rsidR="00DF691A" w:rsidRDefault="00000000">
      <w:pPr>
        <w:overflowPunct w:val="0"/>
        <w:spacing w:line="240" w:lineRule="auto"/>
      </w:pPr>
      <w:r>
        <w:rPr>
          <w:rFonts w:ascii="Liberation Serif" w:eastAsia="DejaVu Sans" w:hAnsi="Liberation Serif" w:cs="Noto Sans Arabic"/>
          <w:sz w:val="24"/>
          <w:szCs w:val="24"/>
          <w:lang w:val="en-US" w:eastAsia="en-US" w:bidi="en-US"/>
        </w:rPr>
        <w:t>BestModel.xlsx</w:t>
      </w:r>
    </w:p>
  </w:comment>
  <w:comment w:id="11" w:author="Unknown Author" w:date="2025-05-13T17:16:00Z" w:initials="">
    <w:p w14:paraId="72A6C020" w14:textId="77777777" w:rsidR="00DF691A" w:rsidRDefault="00000000">
      <w:pPr>
        <w:overflowPunct w:val="0"/>
        <w:spacing w:line="240" w:lineRule="auto"/>
      </w:pPr>
      <w:r>
        <w:rPr>
          <w:rFonts w:ascii="Liberation Serif" w:eastAsia="DejaVu Sans" w:hAnsi="Liberation Serif" w:cs="Noto Sans Arabic"/>
          <w:sz w:val="24"/>
          <w:szCs w:val="24"/>
          <w:lang w:val="en-US" w:eastAsia="en-US" w:bidi="en-US"/>
        </w:rPr>
        <w:t>BestModel2.xlsx</w:t>
      </w:r>
    </w:p>
  </w:comment>
  <w:comment w:id="63" w:author="Unknown Author" w:date="2025-05-13T16:56:00Z" w:initials="">
    <w:p w14:paraId="02258516" w14:textId="77777777" w:rsidR="00DF691A" w:rsidRDefault="00000000">
      <w:pPr>
        <w:spacing w:line="240" w:lineRule="auto"/>
      </w:pPr>
      <w:r>
        <w:rPr>
          <w:rFonts w:ascii="Liberation Serif" w:eastAsia="DejaVu Sans" w:hAnsi="Liberation Serif" w:cs="Noto Sans Arabic"/>
          <w:sz w:val="24"/>
          <w:szCs w:val="24"/>
          <w:lang w:val="en-US" w:eastAsia="en-US" w:bidi="en-US"/>
        </w:rPr>
        <w:t>VisitMapModels.png</w:t>
      </w:r>
    </w:p>
  </w:comment>
  <w:comment w:id="64" w:author="Unknown Author" w:date="2025-05-13T17:03:00Z" w:initials="">
    <w:p w14:paraId="746F6166" w14:textId="77777777" w:rsidR="00DF691A" w:rsidRDefault="00000000">
      <w:pPr>
        <w:spacing w:line="240" w:lineRule="auto"/>
      </w:pPr>
      <w:r>
        <w:rPr>
          <w:rFonts w:ascii="Liberation Serif" w:eastAsia="DejaVu Sans" w:hAnsi="Liberation Serif" w:cs="Noto Sans Arabic"/>
          <w:sz w:val="24"/>
          <w:szCs w:val="24"/>
          <w:lang w:val="en-US" w:eastAsia="en-US" w:bidi="en-US"/>
        </w:rPr>
        <w:t>VisitMapHSMs.png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2F8B90" w15:done="0"/>
  <w15:commentEx w15:paraId="570F91D0" w15:paraIdParent="702F8B90" w15:done="0"/>
  <w15:commentEx w15:paraId="333E288F" w15:done="0"/>
  <w15:commentEx w15:paraId="72A6C020" w15:done="0"/>
  <w15:commentEx w15:paraId="02258516" w15:done="0"/>
  <w15:commentEx w15:paraId="746F61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76CA87" w16cex:dateUtc="2025-05-14T10:11:00Z"/>
  <w16cex:commentExtensible w16cex:durableId="0277433B" w16cex:dateUtc="2025-05-14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2F8B90" w16cid:durableId="5F76CA87"/>
  <w16cid:commentId w16cid:paraId="570F91D0" w16cid:durableId="0277433B"/>
  <w16cid:commentId w16cid:paraId="333E288F" w16cid:durableId="37D63340"/>
  <w16cid:commentId w16cid:paraId="72A6C020" w16cid:durableId="1704C67F"/>
  <w16cid:commentId w16cid:paraId="02258516" w16cid:durableId="6DB9E5F3"/>
  <w16cid:commentId w16cid:paraId="746F6166" w16cid:durableId="44E07A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2FAA"/>
    <w:multiLevelType w:val="multilevel"/>
    <w:tmpl w:val="72C0B5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89F418F"/>
    <w:multiLevelType w:val="multilevel"/>
    <w:tmpl w:val="A4FE17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141148560">
    <w:abstractNumId w:val="0"/>
  </w:num>
  <w:num w:numId="2" w16cid:durableId="52594953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Lovell">
    <w15:presenceInfo w15:providerId="AD" w15:userId="S::Connor.Lovell@ioz.ac.uk::dbc50c75-72ad-4a76-83ee-cfd8c5332b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autoHyphenation/>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DF691A"/>
    <w:rsid w:val="00155786"/>
    <w:rsid w:val="00457C49"/>
    <w:rsid w:val="005E32E7"/>
    <w:rsid w:val="00727DD0"/>
    <w:rsid w:val="008A1E1B"/>
    <w:rsid w:val="00DF69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B402"/>
  <w15:docId w15:val="{FCDBDEAD-EE2C-4935-AA74-9CFFAB9A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style>
  <w:style w:type="paragraph" w:styleId="Heading1">
    <w:name w:val="heading 1"/>
    <w:basedOn w:val="Normal"/>
    <w:next w:val="Normal"/>
    <w:uiPriority w:val="9"/>
    <w:qFormat/>
    <w:pPr>
      <w:keepNext/>
      <w:keepLines/>
      <w:spacing w:before="240"/>
      <w:outlineLvl w:val="0"/>
    </w:pPr>
    <w:rPr>
      <w:b/>
      <w:sz w:val="24"/>
      <w:szCs w:val="24"/>
    </w:rPr>
  </w:style>
  <w:style w:type="paragraph" w:styleId="Heading2">
    <w:name w:val="heading 2"/>
    <w:basedOn w:val="Normal"/>
    <w:next w:val="Normal"/>
    <w:uiPriority w:val="9"/>
    <w:unhideWhenUsed/>
    <w:qFormat/>
    <w:pPr>
      <w:keepNext/>
      <w:keepLines/>
      <w:spacing w:before="40"/>
      <w:outlineLvl w:val="1"/>
    </w:pPr>
    <w:rPr>
      <w:b/>
    </w:rPr>
  </w:style>
  <w:style w:type="paragraph" w:styleId="Heading3">
    <w:name w:val="heading 3"/>
    <w:basedOn w:val="Normal"/>
    <w:next w:val="Normal"/>
    <w:uiPriority w:val="9"/>
    <w:unhideWhenUsed/>
    <w:qFormat/>
    <w:pPr>
      <w:keepNext/>
      <w:keepLines/>
      <w:spacing w:before="4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6615FD"/>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F346AB"/>
    <w:rPr>
      <w:b/>
      <w:bCs/>
      <w:sz w:val="20"/>
      <w:szCs w:val="20"/>
    </w:rPr>
  </w:style>
  <w:style w:type="character" w:styleId="Hyperlink">
    <w:name w:val="Hyperlink"/>
    <w:basedOn w:val="DefaultParagraphFont"/>
    <w:uiPriority w:val="99"/>
    <w:unhideWhenUsed/>
    <w:rsid w:val="00530433"/>
    <w:rPr>
      <w:color w:val="0000FF" w:themeColor="hyperlink"/>
      <w:u w:val="single"/>
    </w:rPr>
  </w:style>
  <w:style w:type="character" w:styleId="UnresolvedMention">
    <w:name w:val="Unresolved Mention"/>
    <w:basedOn w:val="DefaultParagraphFont"/>
    <w:uiPriority w:val="99"/>
    <w:semiHidden/>
    <w:unhideWhenUsed/>
    <w:qFormat/>
    <w:rsid w:val="00530433"/>
    <w:rPr>
      <w:color w:val="605E5C"/>
      <w:shd w:val="clear" w:color="auto" w:fill="E1DFDD"/>
    </w:rPr>
  </w:style>
  <w:style w:type="character" w:styleId="LineNumber">
    <w:name w:val="line number"/>
    <w:basedOn w:val="DefaultParagraphFont"/>
    <w:uiPriority w:val="99"/>
    <w:semiHidden/>
    <w:unhideWhenUsed/>
    <w:rsid w:val="005823A1"/>
  </w:style>
  <w:style w:type="character" w:styleId="FollowedHyperlink">
    <w:name w:val="FollowedHyperlink"/>
    <w:basedOn w:val="DefaultParagraphFont"/>
    <w:uiPriority w:val="99"/>
    <w:semiHidden/>
    <w:unhideWhenUsed/>
    <w:rsid w:val="00DD2A9B"/>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uiPriority w:val="10"/>
    <w:qFormat/>
    <w:pPr>
      <w:spacing w:line="240" w:lineRule="auto"/>
    </w:pPr>
    <w:rPr>
      <w:sz w:val="56"/>
      <w:szCs w:val="56"/>
    </w:rPr>
  </w:style>
  <w:style w:type="paragraph" w:styleId="Subtitle">
    <w:name w:val="Subtitle"/>
    <w:basedOn w:val="Normal"/>
    <w:next w:val="Normal"/>
    <w:uiPriority w:val="11"/>
    <w:qFormat/>
    <w:rPr>
      <w:color w:val="5A5A5A"/>
    </w:rPr>
  </w:style>
  <w:style w:type="paragraph" w:styleId="CommentText">
    <w:name w:val="annotation text"/>
    <w:basedOn w:val="Normal"/>
    <w:link w:val="CommentTextChar"/>
    <w:uiPriority w:val="99"/>
    <w:unhideWhenUsed/>
    <w:pPr>
      <w:spacing w:line="240" w:lineRule="auto"/>
    </w:pPr>
    <w:rPr>
      <w:sz w:val="20"/>
      <w:szCs w:val="20"/>
    </w:rPr>
  </w:style>
  <w:style w:type="paragraph" w:styleId="BalloonText">
    <w:name w:val="Balloon Text"/>
    <w:basedOn w:val="Normal"/>
    <w:link w:val="BalloonTextChar"/>
    <w:uiPriority w:val="99"/>
    <w:semiHidden/>
    <w:unhideWhenUsed/>
    <w:qFormat/>
    <w:rsid w:val="006615FD"/>
    <w:pPr>
      <w:spacing w:line="240" w:lineRule="auto"/>
    </w:pPr>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F346AB"/>
    <w:rPr>
      <w:b/>
      <w:bCs/>
    </w:rPr>
  </w:style>
  <w:style w:type="paragraph" w:styleId="ListParagraph">
    <w:name w:val="List Paragraph"/>
    <w:basedOn w:val="Normal"/>
    <w:uiPriority w:val="34"/>
    <w:qFormat/>
    <w:rsid w:val="00637E17"/>
    <w:pPr>
      <w:ind w:left="720"/>
      <w:contextualSpacing/>
    </w:pPr>
  </w:style>
  <w:style w:type="paragraph" w:styleId="NormalWeb">
    <w:name w:val="Normal (Web)"/>
    <w:basedOn w:val="Normal"/>
    <w:uiPriority w:val="99"/>
    <w:unhideWhenUsed/>
    <w:qFormat/>
    <w:rsid w:val="00530433"/>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23F57"/>
  </w:style>
  <w:style w:type="paragraph" w:styleId="Revision">
    <w:name w:val="Revision"/>
    <w:uiPriority w:val="99"/>
    <w:semiHidden/>
    <w:qFormat/>
    <w:rsid w:val="000341E2"/>
  </w:style>
  <w:style w:type="paragraph" w:styleId="Bibliography">
    <w:name w:val="Bibliography"/>
    <w:basedOn w:val="Normal"/>
    <w:next w:val="Normal"/>
    <w:uiPriority w:val="37"/>
    <w:unhideWhenUsed/>
    <w:qFormat/>
    <w:rsid w:val="00A72C14"/>
    <w:pPr>
      <w:spacing w:after="240" w:line="240" w:lineRule="auto"/>
    </w:pPr>
  </w:style>
  <w:style w:type="paragraph" w:customStyle="1" w:styleId="Comment">
    <w:name w:val="Comment"/>
    <w:basedOn w:val="Normal"/>
    <w:qFormat/>
    <w:rPr>
      <w:sz w:val="20"/>
      <w:szCs w:val="20"/>
    </w:rPr>
  </w:style>
  <w:style w:type="paragraph" w:customStyle="1" w:styleId="TableContents">
    <w:name w:val="Table Contents"/>
    <w:basedOn w:val="Normal"/>
    <w:qFormat/>
    <w:pPr>
      <w:widowControl w:val="0"/>
      <w:suppressLineNumbers/>
    </w:pPr>
  </w:style>
  <w:style w:type="table" w:styleId="TableGrid">
    <w:name w:val="Table Grid"/>
    <w:basedOn w:val="TableNormal"/>
    <w:uiPriority w:val="39"/>
    <w:rsid w:val="00ED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D2D31"/>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ED2D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srtm.csi.cgiar.org/" TargetMode="External"/><Relationship Id="rId5" Type="http://schemas.openxmlformats.org/officeDocument/2006/relationships/webSettings" Target="webSettings.xml"/><Relationship Id="rId10" Type="http://schemas.openxmlformats.org/officeDocument/2006/relationships/hyperlink" Target="https://github.com/J-Cos/DeerMovement_pap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8C163-5E9D-4A1A-912B-73DAAB0CB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5332</Words>
  <Characters>30398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Warren-Thomas</dc:creator>
  <dc:description/>
  <cp:lastModifiedBy>Connor Lovell</cp:lastModifiedBy>
  <cp:revision>17</cp:revision>
  <cp:lastPrinted>2021-07-06T16:58:00Z</cp:lastPrinted>
  <dcterms:created xsi:type="dcterms:W3CDTF">2024-12-16T13:35:00Z</dcterms:created>
  <dcterms:modified xsi:type="dcterms:W3CDTF">2025-05-14T10:36:00Z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http://www.zotero.org/styles/journal-of-applied-ecology</vt:lpwstr>
  </property>
  <property fmtid="{D5CDD505-2E9C-101B-9397-08002B2CF9AE}" pid="12" name="Mendeley Recent Style Id 8_1">
    <vt:lpwstr>http://www.zotero.org/styles/modern-humanities-research-association</vt:lpwstr>
  </property>
  <property fmtid="{D5CDD505-2E9C-101B-9397-08002B2CF9AE}" pid="13" name="Mendeley Recent Style Id 9_1">
    <vt:lpwstr>http://www.zotero.org/styles/university-of-york-harvard-environment</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Journal of Applied Ecology</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Name 9_1">
    <vt:lpwstr>University of York - Harvard - Environment</vt:lpwstr>
  </property>
  <property fmtid="{D5CDD505-2E9C-101B-9397-08002B2CF9AE}" pid="24" name="Mendeley Unique User Id_1">
    <vt:lpwstr>6450edee-9143-3c85-82d7-b3727d1f93bc</vt:lpwstr>
  </property>
  <property fmtid="{D5CDD505-2E9C-101B-9397-08002B2CF9AE}" pid="25" name="ZOTERO_PREF_1">
    <vt:lpwstr>&lt;data data-version="3" zotero-version="6.0.36"&gt;&lt;session id="BEhyLvLU"/&gt;&lt;style id="http://www.zotero.org/styles/harvard-cite-them-right" hasBibliography="1" bibliographyStyleHasBeenSet="1"/&gt;&lt;prefs&gt;&lt;pref name="fieldType" value="Field"/&gt;&lt;/prefs&gt;&lt;/data&gt;</vt:lpwstr>
  </property>
</Properties>
</file>